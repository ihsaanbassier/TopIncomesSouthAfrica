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ED43A" w14:textId="19EDCF1E" w:rsidR="00EB252E" w:rsidRDefault="00CA62AB" w:rsidP="003C6D43">
      <w:pPr>
        <w:spacing w:line="240" w:lineRule="auto"/>
        <w:rPr>
          <w:rFonts w:cstheme="majorBidi"/>
          <w:b/>
          <w:color w:val="0000FF"/>
          <w:sz w:val="36"/>
          <w:szCs w:val="24"/>
        </w:rPr>
      </w:pPr>
      <w:r w:rsidRPr="00407716">
        <w:rPr>
          <w:rFonts w:eastAsia="Calibri" w:cstheme="majorHAnsi"/>
          <w:b/>
          <w:noProof/>
          <w:color w:val="0000FF"/>
          <w:sz w:val="36"/>
          <w:szCs w:val="28"/>
          <w:lang w:eastAsia="en-ZA"/>
        </w:rPr>
        <mc:AlternateContent>
          <mc:Choice Requires="wpg">
            <w:drawing>
              <wp:anchor distT="0" distB="0" distL="114300" distR="114300" simplePos="0" relativeHeight="251659264" behindDoc="0" locked="0" layoutInCell="1" allowOverlap="1" wp14:anchorId="532F82AC" wp14:editId="500DF069">
                <wp:simplePos x="0" y="0"/>
                <wp:positionH relativeFrom="column">
                  <wp:posOffset>-205740</wp:posOffset>
                </wp:positionH>
                <wp:positionV relativeFrom="paragraph">
                  <wp:posOffset>-201930</wp:posOffset>
                </wp:positionV>
                <wp:extent cx="6078855" cy="1600200"/>
                <wp:effectExtent l="19050" t="19050" r="361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855" cy="1600200"/>
                          <a:chOff x="1283" y="720"/>
                          <a:chExt cx="9573" cy="2520"/>
                        </a:xfrm>
                      </wpg:grpSpPr>
                      <wps:wsp>
                        <wps:cNvPr id="12" name="Text Box 6"/>
                        <wps:cNvSpPr txBox="1">
                          <a:spLocks noChangeArrowheads="1"/>
                        </wps:cNvSpPr>
                        <wps:spPr bwMode="auto">
                          <a:xfrm>
                            <a:off x="1283" y="720"/>
                            <a:ext cx="9540" cy="1729"/>
                          </a:xfrm>
                          <a:prstGeom prst="rect">
                            <a:avLst/>
                          </a:prstGeom>
                          <a:noFill/>
                          <a:ln w="38100">
                            <a:solidFill>
                              <a:srgbClr val="0000FF"/>
                            </a:solidFill>
                            <a:miter lim="800000"/>
                            <a:headEnd/>
                            <a:tailEnd/>
                          </a:ln>
                          <a:extLst/>
                        </wps:spPr>
                        <wps:txbx>
                          <w:txbxContent>
                            <w:p w14:paraId="488C16A2" w14:textId="77777777" w:rsidR="00CA62AB" w:rsidRDefault="00CA62AB" w:rsidP="00CA62AB"/>
                          </w:txbxContent>
                        </wps:txbx>
                        <wps:bodyPr rot="0" vert="horz" wrap="square" lIns="91440" tIns="45720" rIns="91440" bIns="45720" anchor="t" anchorCtr="0" upright="1">
                          <a:noAutofit/>
                        </wps:bodyPr>
                      </wps:wsp>
                      <wps:wsp>
                        <wps:cNvPr id="13" name="Text Box 13"/>
                        <wps:cNvSpPr txBox="1">
                          <a:spLocks noChangeArrowheads="1"/>
                        </wps:cNvSpPr>
                        <wps:spPr bwMode="auto">
                          <a:xfrm>
                            <a:off x="2987" y="813"/>
                            <a:ext cx="7314" cy="1524"/>
                          </a:xfrm>
                          <a:prstGeom prst="rect">
                            <a:avLst/>
                          </a:prstGeom>
                          <a:solidFill>
                            <a:srgbClr val="FFFFFF">
                              <a:alpha val="0"/>
                            </a:srgbClr>
                          </a:solidFill>
                          <a:ln>
                            <a:noFill/>
                          </a:ln>
                          <a:extLst/>
                        </wps:spPr>
                        <wps:txbx>
                          <w:txbxContent>
                            <w:p w14:paraId="480C4D8C" w14:textId="77777777" w:rsidR="00CA62AB" w:rsidRPr="00997D8D" w:rsidRDefault="00CA62AB" w:rsidP="00CA62AB">
                              <w:pPr>
                                <w:spacing w:line="720" w:lineRule="exact"/>
                                <w:rPr>
                                  <w:rFonts w:ascii="Calibri" w:hAnsi="Calibri"/>
                                  <w:b/>
                                  <w:color w:val="0000FF"/>
                                  <w:sz w:val="28"/>
                                </w:rPr>
                              </w:pPr>
                              <w:r w:rsidRPr="00997D8D">
                                <w:rPr>
                                  <w:rFonts w:ascii="Calibri" w:hAnsi="Calibri"/>
                                  <w:b/>
                                  <w:color w:val="0000FF"/>
                                  <w:sz w:val="60"/>
                                  <w:szCs w:val="60"/>
                                </w:rPr>
                                <w:t>Econ</w:t>
                              </w:r>
                              <w:r w:rsidRPr="00997D8D">
                                <w:rPr>
                                  <w:rFonts w:ascii="Calibri" w:hAnsi="Calibri"/>
                                  <w:b/>
                                  <w:color w:val="DE3500"/>
                                  <w:sz w:val="84"/>
                                  <w:szCs w:val="84"/>
                                  <w:vertAlign w:val="subscript"/>
                                </w:rPr>
                                <w:t xml:space="preserve">3x3                         </w:t>
                              </w:r>
                              <w:hyperlink r:id="rId8" w:history="1">
                                <w:r w:rsidRPr="00484326">
                                  <w:rPr>
                                    <w:rStyle w:val="Hyperlink"/>
                                    <w:rFonts w:ascii="Calibri" w:hAnsi="Calibri"/>
                                    <w:sz w:val="28"/>
                                  </w:rPr>
                                  <w:t>www.econ3x3.org</w:t>
                                </w:r>
                              </w:hyperlink>
                              <w:r w:rsidRPr="00A2725C">
                                <w:rPr>
                                  <w:rFonts w:ascii="Calibri" w:hAnsi="Calibri"/>
                                  <w:b/>
                                  <w:color w:val="0000FF"/>
                                  <w:sz w:val="28"/>
                                </w:rPr>
                                <w:t xml:space="preserve"> </w:t>
                              </w:r>
                            </w:p>
                            <w:p w14:paraId="1B07DAF7" w14:textId="77777777" w:rsidR="00CA62AB" w:rsidRDefault="00CA62AB" w:rsidP="00CA62AB">
                              <w:pPr>
                                <w:spacing w:line="180" w:lineRule="exact"/>
                                <w:rPr>
                                  <w:rFonts w:ascii="Calibri" w:hAnsi="Calibri"/>
                                  <w:i/>
                                  <w:color w:val="0000FF"/>
                                  <w:sz w:val="20"/>
                                </w:rPr>
                              </w:pPr>
                            </w:p>
                            <w:p w14:paraId="1767E6D0" w14:textId="77777777" w:rsidR="00CA62AB" w:rsidRPr="00997D8D" w:rsidRDefault="00CA62AB" w:rsidP="00CA62AB">
                              <w:pPr>
                                <w:rPr>
                                  <w:rFonts w:ascii="Calibri" w:hAnsi="Calibri"/>
                                  <w:i/>
                                  <w:color w:val="0000FF"/>
                                  <w:sz w:val="20"/>
                                </w:rPr>
                              </w:pPr>
                              <w:r w:rsidRPr="00997D8D">
                                <w:rPr>
                                  <w:rFonts w:ascii="Calibri" w:hAnsi="Calibri"/>
                                  <w:i/>
                                  <w:color w:val="0000FF"/>
                                  <w:sz w:val="20"/>
                                </w:rPr>
                                <w:t xml:space="preserve">A web forum for accessible policy-relevant research and expert commentaries on unemployment and employment, income distribution and inclusive growth in South Africa </w:t>
                              </w:r>
                            </w:p>
                            <w:p w14:paraId="080E6C11" w14:textId="77777777" w:rsidR="00CA62AB" w:rsidRPr="00B623B9" w:rsidRDefault="00CA62AB" w:rsidP="00CA62AB">
                              <w:pPr>
                                <w:rPr>
                                  <w:b/>
                                  <w:color w:val="0000FF"/>
                                  <w:sz w:val="84"/>
                                  <w:szCs w:val="84"/>
                                </w:rPr>
                              </w:pPr>
                            </w:p>
                          </w:txbxContent>
                        </wps:txbx>
                        <wps:bodyPr rot="0" vert="horz" wrap="square" lIns="18000" tIns="0" rIns="18000" bIns="10800" anchor="t" anchorCtr="0" upright="1">
                          <a:noAutofit/>
                        </wps:bodyPr>
                      </wps:wsp>
                      <wps:wsp>
                        <wps:cNvPr id="14" name="Text Box 14"/>
                        <wps:cNvSpPr txBox="1">
                          <a:spLocks noChangeArrowheads="1"/>
                        </wps:cNvSpPr>
                        <wps:spPr bwMode="auto">
                          <a:xfrm>
                            <a:off x="1405" y="818"/>
                            <a:ext cx="1552" cy="1523"/>
                          </a:xfrm>
                          <a:prstGeom prst="rect">
                            <a:avLst/>
                          </a:prstGeom>
                          <a:solidFill>
                            <a:srgbClr val="FFFFFF"/>
                          </a:solidFill>
                          <a:ln>
                            <a:noFill/>
                          </a:ln>
                          <a:extLst/>
                        </wps:spPr>
                        <wps:txbx>
                          <w:txbxContent>
                            <w:p w14:paraId="428B2B26" w14:textId="77777777" w:rsidR="00CA62AB" w:rsidRDefault="00CA62AB" w:rsidP="00CA62AB">
                              <w:pPr>
                                <w:rPr>
                                  <w:noProof/>
                                </w:rPr>
                              </w:pPr>
                              <w:r w:rsidRPr="00BE5098">
                                <w:rPr>
                                  <w:b/>
                                  <w:noProof/>
                                  <w:lang w:eastAsia="en-ZA"/>
                                </w:rPr>
                                <w:drawing>
                                  <wp:inline distT="0" distB="0" distL="0" distR="0" wp14:anchorId="420F6A11" wp14:editId="6464D9A0">
                                    <wp:extent cx="838200" cy="831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31850"/>
                                            </a:xfrm>
                                            <a:prstGeom prst="rect">
                                              <a:avLst/>
                                            </a:prstGeom>
                                            <a:solidFill>
                                              <a:srgbClr val="99CCFF"/>
                                            </a:solidFill>
                                            <a:ln>
                                              <a:noFill/>
                                            </a:ln>
                                          </pic:spPr>
                                        </pic:pic>
                                      </a:graphicData>
                                    </a:graphic>
                                  </wp:inline>
                                </w:drawing>
                              </w:r>
                            </w:p>
                          </w:txbxContent>
                        </wps:txbx>
                        <wps:bodyPr rot="0" vert="horz" wrap="none" lIns="54000" tIns="45720" rIns="91440" bIns="45720" anchor="t" anchorCtr="0" upright="1">
                          <a:noAutofit/>
                        </wps:bodyPr>
                      </wps:wsp>
                      <wps:wsp>
                        <wps:cNvPr id="15" name="Text Box 22"/>
                        <wps:cNvSpPr txBox="1">
                          <a:spLocks noChangeArrowheads="1"/>
                        </wps:cNvSpPr>
                        <wps:spPr bwMode="auto">
                          <a:xfrm>
                            <a:off x="1499" y="2483"/>
                            <a:ext cx="8953" cy="757"/>
                          </a:xfrm>
                          <a:prstGeom prst="rect">
                            <a:avLst/>
                          </a:prstGeom>
                          <a:solidFill>
                            <a:srgbClr val="FFFFFF"/>
                          </a:solidFill>
                          <a:ln>
                            <a:noFill/>
                          </a:ln>
                          <a:extLst/>
                        </wps:spPr>
                        <wps:txbx>
                          <w:txbxContent>
                            <w:p w14:paraId="0BFDCBF6" w14:textId="77777777" w:rsidR="00CA62AB" w:rsidRPr="00997D8D" w:rsidRDefault="00CA62AB" w:rsidP="00CA62AB">
                              <w:pPr>
                                <w:jc w:val="center"/>
                                <w:rPr>
                                  <w:rFonts w:ascii="Calibri" w:hAnsi="Calibri"/>
                                  <w:color w:val="0000FF"/>
                                  <w:sz w:val="20"/>
                                </w:rPr>
                              </w:pPr>
                              <w:r w:rsidRPr="00997D8D">
                                <w:rPr>
                                  <w:rFonts w:ascii="Calibri" w:hAnsi="Calibri"/>
                                  <w:sz w:val="20"/>
                                </w:rPr>
                                <w:t xml:space="preserve">Downloads from this web forum are for private, non-commercial use only. </w:t>
                              </w:r>
                              <w:r w:rsidRPr="00997D8D">
                                <w:rPr>
                                  <w:rFonts w:ascii="Calibri" w:hAnsi="Calibri"/>
                                  <w:sz w:val="20"/>
                                </w:rPr>
                                <w:br/>
                                <w:t xml:space="preserve">Consult the </w:t>
                              </w:r>
                              <w:r w:rsidRPr="00997D8D">
                                <w:rPr>
                                  <w:rFonts w:ascii="Calibri" w:hAnsi="Calibri"/>
                                  <w:i/>
                                  <w:sz w:val="20"/>
                                </w:rPr>
                                <w:t>copyright and media usage guidelines</w:t>
                              </w:r>
                              <w:r w:rsidRPr="00997D8D">
                                <w:rPr>
                                  <w:rFonts w:ascii="Calibri" w:hAnsi="Calibri"/>
                                  <w:sz w:val="20"/>
                                </w:rPr>
                                <w:t xml:space="preserve"> on </w:t>
                              </w:r>
                              <w:r w:rsidRPr="00DA35FB">
                                <w:rPr>
                                  <w:rFonts w:ascii="Calibri" w:hAnsi="Calibri"/>
                                  <w:color w:val="0000FF"/>
                                  <w:sz w:val="20"/>
                                </w:rPr>
                                <w:t>www.econ3x3.org</w:t>
                              </w:r>
                            </w:p>
                            <w:p w14:paraId="22864102" w14:textId="77777777" w:rsidR="00CA62AB" w:rsidRPr="008C47C7" w:rsidRDefault="00CA62AB" w:rsidP="00CA62AB"/>
                          </w:txbxContent>
                        </wps:txbx>
                        <wps:bodyPr rot="0" vert="horz" wrap="square" lIns="91440" tIns="10800" rIns="91440" bIns="45720" anchor="t" anchorCtr="0" upright="1">
                          <a:noAutofit/>
                        </wps:bodyPr>
                      </wps:wsp>
                      <wps:wsp>
                        <wps:cNvPr id="16" name="Line 7"/>
                        <wps:cNvCnPr>
                          <a:cxnSpLocks noChangeShapeType="1"/>
                        </wps:cNvCnPr>
                        <wps:spPr bwMode="auto">
                          <a:xfrm>
                            <a:off x="1315" y="3071"/>
                            <a:ext cx="9541" cy="0"/>
                          </a:xfrm>
                          <a:prstGeom prst="line">
                            <a:avLst/>
                          </a:prstGeom>
                          <a:noFill/>
                          <a:ln w="12700">
                            <a:solidFill>
                              <a:srgbClr val="FF0000"/>
                            </a:solidFill>
                            <a:round/>
                            <a:headEnd/>
                            <a:tailEnd/>
                          </a:ln>
                          <a:extLst/>
                        </wps:spPr>
                        <wps:bodyPr/>
                      </wps:wsp>
                    </wpg:wgp>
                  </a:graphicData>
                </a:graphic>
                <wp14:sizeRelH relativeFrom="page">
                  <wp14:pctWidth>0</wp14:pctWidth>
                </wp14:sizeRelH>
                <wp14:sizeRelV relativeFrom="page">
                  <wp14:pctHeight>0</wp14:pctHeight>
                </wp14:sizeRelV>
              </wp:anchor>
            </w:drawing>
          </mc:Choice>
          <mc:Fallback>
            <w:pict>
              <v:group w14:anchorId="532F82AC" id="Group 11" o:spid="_x0000_s1026" style="position:absolute;margin-left:-16.2pt;margin-top:-15.9pt;width:478.65pt;height:126pt;z-index:251659264" coordorigin="1283,720" coordsize="9573,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">
                <v:shapetype id="_x0000_t202" coordsize="21600,21600" o:spt="202" path="m,l,21600r21600,l21600,xe">
                  <v:stroke joinstyle="miter"/>
                  <v:path gradientshapeok="t" o:connecttype="rect"/>
                </v:shapetype>
                <v:shape id="Text Box 6" o:spid="_x0000_s1027" type="#_x0000_t202" style="position:absolute;left:1283;top:720;width:9540;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yp8AA&#10;AADbAAAADwAAAGRycy9kb3ducmV2LnhtbERPyWrDMBC9F/IPYgK9NbJNKcWJEpK0hRzbLPfBGltO&#10;rJGx5KX5+qpQ6G0eb53VZrKNGKjztWMF6SIBQVw4XXOl4Hz6eHoF4QOyxsYxKfgmD5v17GGFuXYj&#10;f9FwDJWIIexzVGBCaHMpfWHIol+4ljhypesshgi7SuoOxxhuG5klyYu0WHNsMNjS3lBxO/ZWQTnZ&#10;9/TzQrutf/bmzuNbfy1PSj3Op+0SRKAp/Iv/3Acd52fw+0s8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qyp8AAAADbAAAADwAAAAAAAAAAAAAAAACYAgAAZHJzL2Rvd25y&#10;ZXYueG1sUEsFBgAAAAAEAAQA9QAAAIUDAAAAAA==&#10;" filled="f" strokecolor="blue" strokeweight="3pt">
                  <v:textbox>
                    <w:txbxContent>
                      <w:p w14:paraId="488C16A2" w14:textId="77777777" w:rsidR="00CA62AB" w:rsidRDefault="00CA62AB" w:rsidP="00CA62AB"/>
                    </w:txbxContent>
                  </v:textbox>
                </v:shape>
                <v:shape id="Text Box 13" o:spid="_x0000_s1028" type="#_x0000_t202" style="position:absolute;left:2987;top:813;width:731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MkMMA&#10;AADbAAAADwAAAGRycy9kb3ducmV2LnhtbERP22rCQBB9L/Qflin0rW7agkp0E4ogFYoB4wV8G7Jj&#10;EtydDdmtxr93CwXf5nCuM88Ha8SFet86VvA+SkAQV063XCvYbZdvUxA+IGs0jknBjTzk2fPTHFPt&#10;rryhSxlqEUPYp6igCaFLpfRVQxb9yHXEkTu53mKIsK+l7vEaw62RH0kylhZbjg0NdrRoqDqXv1bB&#10;plgfvw/LH1csJgWaam8m5Wqv1OvL8DUDEWgID/G/e6Xj/E/4+yUe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bMkMMAAADbAAAADwAAAAAAAAAAAAAAAACYAgAAZHJzL2Rv&#10;d25yZXYueG1sUEsFBgAAAAAEAAQA9QAAAIgDAAAAAA==&#10;" stroked="f">
                  <v:fill opacity="0"/>
                  <v:textbox inset=".5mm,0,.5mm,.3mm">
                    <w:txbxContent>
                      <w:p w14:paraId="480C4D8C" w14:textId="77777777" w:rsidR="00CA62AB" w:rsidRPr="00997D8D" w:rsidRDefault="00CA62AB" w:rsidP="00CA62AB">
                        <w:pPr>
                          <w:spacing w:line="720" w:lineRule="exact"/>
                          <w:rPr>
                            <w:rFonts w:ascii="Calibri" w:hAnsi="Calibri"/>
                            <w:b/>
                            <w:color w:val="0000FF"/>
                            <w:sz w:val="28"/>
                          </w:rPr>
                        </w:pPr>
                        <w:r w:rsidRPr="00997D8D">
                          <w:rPr>
                            <w:rFonts w:ascii="Calibri" w:hAnsi="Calibri"/>
                            <w:b/>
                            <w:color w:val="0000FF"/>
                            <w:sz w:val="60"/>
                            <w:szCs w:val="60"/>
                          </w:rPr>
                          <w:t>Econ</w:t>
                        </w:r>
                        <w:r w:rsidRPr="00997D8D">
                          <w:rPr>
                            <w:rFonts w:ascii="Calibri" w:hAnsi="Calibri"/>
                            <w:b/>
                            <w:color w:val="DE3500"/>
                            <w:sz w:val="84"/>
                            <w:szCs w:val="84"/>
                            <w:vertAlign w:val="subscript"/>
                          </w:rPr>
                          <w:t xml:space="preserve">3x3                         </w:t>
                        </w:r>
                        <w:hyperlink r:id="rId10" w:history="1">
                          <w:r w:rsidRPr="00484326">
                            <w:rPr>
                              <w:rStyle w:val="Hyperlink"/>
                              <w:rFonts w:ascii="Calibri" w:hAnsi="Calibri"/>
                              <w:sz w:val="28"/>
                            </w:rPr>
                            <w:t>www.econ3x3.org</w:t>
                          </w:r>
                        </w:hyperlink>
                        <w:r w:rsidRPr="00A2725C">
                          <w:rPr>
                            <w:rFonts w:ascii="Calibri" w:hAnsi="Calibri"/>
                            <w:b/>
                            <w:color w:val="0000FF"/>
                            <w:sz w:val="28"/>
                          </w:rPr>
                          <w:t xml:space="preserve"> </w:t>
                        </w:r>
                      </w:p>
                      <w:p w14:paraId="1B07DAF7" w14:textId="77777777" w:rsidR="00CA62AB" w:rsidRDefault="00CA62AB" w:rsidP="00CA62AB">
                        <w:pPr>
                          <w:spacing w:line="180" w:lineRule="exact"/>
                          <w:rPr>
                            <w:rFonts w:ascii="Calibri" w:hAnsi="Calibri"/>
                            <w:i/>
                            <w:color w:val="0000FF"/>
                            <w:sz w:val="20"/>
                          </w:rPr>
                        </w:pPr>
                      </w:p>
                      <w:p w14:paraId="1767E6D0" w14:textId="77777777" w:rsidR="00CA62AB" w:rsidRPr="00997D8D" w:rsidRDefault="00CA62AB" w:rsidP="00CA62AB">
                        <w:pPr>
                          <w:rPr>
                            <w:rFonts w:ascii="Calibri" w:hAnsi="Calibri"/>
                            <w:i/>
                            <w:color w:val="0000FF"/>
                            <w:sz w:val="20"/>
                          </w:rPr>
                        </w:pPr>
                        <w:r w:rsidRPr="00997D8D">
                          <w:rPr>
                            <w:rFonts w:ascii="Calibri" w:hAnsi="Calibri"/>
                            <w:i/>
                            <w:color w:val="0000FF"/>
                            <w:sz w:val="20"/>
                          </w:rPr>
                          <w:t xml:space="preserve">A web forum for accessible policy-relevant research and expert commentaries on unemployment and employment, income distribution and inclusive growth in South Africa </w:t>
                        </w:r>
                      </w:p>
                      <w:p w14:paraId="080E6C11" w14:textId="77777777" w:rsidR="00CA62AB" w:rsidRPr="00B623B9" w:rsidRDefault="00CA62AB" w:rsidP="00CA62AB">
                        <w:pPr>
                          <w:rPr>
                            <w:b/>
                            <w:color w:val="0000FF"/>
                            <w:sz w:val="84"/>
                            <w:szCs w:val="84"/>
                          </w:rPr>
                        </w:pPr>
                      </w:p>
                    </w:txbxContent>
                  </v:textbox>
                </v:shape>
                <v:shape id="Text Box 14" o:spid="_x0000_s1029" type="#_x0000_t202" style="position:absolute;left:1405;top:818;width:1552;height:1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mZcIA&#10;AADbAAAADwAAAGRycy9kb3ducmV2LnhtbERPS0vDQBC+F/oflhG8lHZTFSlpNqEUCoIXEwOltyE7&#10;eWB2NmTXJvn3riB4m4/vOUk2m17caXSdZQX7XQSCuLK640ZB+XnZHkA4j6yxt0wKFnKQpetVgrG2&#10;E+d0L3wjQgi7GBW03g+xlK5qyaDb2YE4cLUdDfoAx0bqEacQbnr5FEWv0mDHoaHFgc4tVV/Ft1Eg&#10;S5m/19XlI/clXjfmuehvh0Wpx4f5dAThafb/4j/3mw7zX+D3l3C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ziZlwgAAANsAAAAPAAAAAAAAAAAAAAAAAJgCAABkcnMvZG93&#10;bnJldi54bWxQSwUGAAAAAAQABAD1AAAAhwMAAAAA&#10;" stroked="f">
                  <v:textbox inset="1.5mm">
                    <w:txbxContent>
                      <w:p w14:paraId="428B2B26" w14:textId="77777777" w:rsidR="00CA62AB" w:rsidRDefault="00CA62AB" w:rsidP="00CA62AB">
                        <w:pPr>
                          <w:rPr>
                            <w:noProof/>
                          </w:rPr>
                        </w:pPr>
                        <w:r w:rsidRPr="00BE5098">
                          <w:rPr>
                            <w:b/>
                            <w:noProof/>
                            <w:lang w:eastAsia="en-ZA"/>
                          </w:rPr>
                          <w:drawing>
                            <wp:inline distT="0" distB="0" distL="0" distR="0" wp14:anchorId="420F6A11" wp14:editId="6464D9A0">
                              <wp:extent cx="838200" cy="831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831850"/>
                                      </a:xfrm>
                                      <a:prstGeom prst="rect">
                                        <a:avLst/>
                                      </a:prstGeom>
                                      <a:solidFill>
                                        <a:srgbClr val="99CCFF"/>
                                      </a:solidFill>
                                      <a:ln>
                                        <a:noFill/>
                                      </a:ln>
                                    </pic:spPr>
                                  </pic:pic>
                                </a:graphicData>
                              </a:graphic>
                            </wp:inline>
                          </w:drawing>
                        </w:r>
                      </w:p>
                    </w:txbxContent>
                  </v:textbox>
                </v:shape>
                <v:shape id="Text Box 22" o:spid="_x0000_s1030" type="#_x0000_t202" style="position:absolute;left:1499;top:2483;width:8953;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bScAA&#10;AADbAAAADwAAAGRycy9kb3ducmV2LnhtbERPTWsCMRC9C/6HMIXeNFuLIlujFFHprVRF6G1Ixt21&#10;m8m6GXX9902h4G0e73Nmi87X6kptrAIbeBlmoIhtcBUXBva79WAKKgqywzowGbhThMW835th7sKN&#10;v+i6lUKlEI45GihFmlzraEvyGIehIU7cMbQeJcG20K7FWwr3tR5l2UR7rDg1lNjQsiT7s714A5+j&#10;SqZnq916c3qlw+pbxncrxjw/de9voIQ6eYj/3R8uzR/D3y/pAD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3bScAAAADbAAAADwAAAAAAAAAAAAAAAACYAgAAZHJzL2Rvd25y&#10;ZXYueG1sUEsFBgAAAAAEAAQA9QAAAIUDAAAAAA==&#10;" stroked="f">
                  <v:textbox inset=",.3mm">
                    <w:txbxContent>
                      <w:p w14:paraId="0BFDCBF6" w14:textId="77777777" w:rsidR="00CA62AB" w:rsidRPr="00997D8D" w:rsidRDefault="00CA62AB" w:rsidP="00CA62AB">
                        <w:pPr>
                          <w:jc w:val="center"/>
                          <w:rPr>
                            <w:rFonts w:ascii="Calibri" w:hAnsi="Calibri"/>
                            <w:color w:val="0000FF"/>
                            <w:sz w:val="20"/>
                          </w:rPr>
                        </w:pPr>
                        <w:r w:rsidRPr="00997D8D">
                          <w:rPr>
                            <w:rFonts w:ascii="Calibri" w:hAnsi="Calibri"/>
                            <w:sz w:val="20"/>
                          </w:rPr>
                          <w:t xml:space="preserve">Downloads from this web forum are for private, non-commercial use only. </w:t>
                        </w:r>
                        <w:r w:rsidRPr="00997D8D">
                          <w:rPr>
                            <w:rFonts w:ascii="Calibri" w:hAnsi="Calibri"/>
                            <w:sz w:val="20"/>
                          </w:rPr>
                          <w:br/>
                          <w:t xml:space="preserve">Consult the </w:t>
                        </w:r>
                        <w:r w:rsidRPr="00997D8D">
                          <w:rPr>
                            <w:rFonts w:ascii="Calibri" w:hAnsi="Calibri"/>
                            <w:i/>
                            <w:sz w:val="20"/>
                          </w:rPr>
                          <w:t>copyright and media usage guidelines</w:t>
                        </w:r>
                        <w:r w:rsidRPr="00997D8D">
                          <w:rPr>
                            <w:rFonts w:ascii="Calibri" w:hAnsi="Calibri"/>
                            <w:sz w:val="20"/>
                          </w:rPr>
                          <w:t xml:space="preserve"> on </w:t>
                        </w:r>
                        <w:r w:rsidRPr="00DA35FB">
                          <w:rPr>
                            <w:rFonts w:ascii="Calibri" w:hAnsi="Calibri"/>
                            <w:color w:val="0000FF"/>
                            <w:sz w:val="20"/>
                          </w:rPr>
                          <w:t>www.econ3x3.org</w:t>
                        </w:r>
                      </w:p>
                      <w:p w14:paraId="22864102" w14:textId="77777777" w:rsidR="00CA62AB" w:rsidRPr="008C47C7" w:rsidRDefault="00CA62AB" w:rsidP="00CA62AB"/>
                    </w:txbxContent>
                  </v:textbox>
                </v:shape>
                <v:line id="Line 7" o:spid="_x0000_s1031" style="position:absolute;visibility:visible;mso-wrap-style:square" from="1315,3071" to="10856,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jqMAAAADbAAAADwAAAGRycy9kb3ducmV2LnhtbERPTWvCQBC9C/0PyxR6Mxs9aEizSggI&#10;gpdq633ITpO02dmwu8bor3eFQm/zeJ9TbCfTi5Gc7ywrWCQpCOLa6o4bBV+fu3kGwgdkjb1lUnAj&#10;D9vNy6zAXNsrH2k8hUbEEPY5KmhDGHIpfd2SQZ/YgThy39YZDBG6RmqH1xhuerlM05U02HFsaHGg&#10;qqX693QxCtJzt/ig7OeQ6d6W1XHnmvthrdTb61S+gwg0hX/xn3uv4/wVPH+JB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BI6jAAAAA2wAAAA8AAAAAAAAAAAAAAAAA&#10;oQIAAGRycy9kb3ducmV2LnhtbFBLBQYAAAAABAAEAPkAAACOAwAAAAA=&#10;" strokecolor="red" strokeweight="1pt"/>
              </v:group>
            </w:pict>
          </mc:Fallback>
        </mc:AlternateContent>
      </w:r>
    </w:p>
    <w:p w14:paraId="3FE0ADEE" w14:textId="77777777" w:rsidR="00EB252E" w:rsidRDefault="00EB252E" w:rsidP="003C6D43">
      <w:pPr>
        <w:spacing w:line="240" w:lineRule="auto"/>
        <w:rPr>
          <w:rFonts w:cstheme="majorBidi"/>
          <w:b/>
          <w:color w:val="0000FF"/>
          <w:sz w:val="36"/>
          <w:szCs w:val="24"/>
        </w:rPr>
      </w:pPr>
    </w:p>
    <w:p w14:paraId="297D5CDA" w14:textId="77777777" w:rsidR="00EB252E" w:rsidRDefault="00EB252E" w:rsidP="003C6D43">
      <w:pPr>
        <w:spacing w:line="240" w:lineRule="auto"/>
        <w:rPr>
          <w:rFonts w:cstheme="majorBidi"/>
          <w:b/>
          <w:color w:val="0000FF"/>
          <w:sz w:val="36"/>
          <w:szCs w:val="24"/>
        </w:rPr>
      </w:pPr>
    </w:p>
    <w:p w14:paraId="495FE56C" w14:textId="77777777" w:rsidR="00EB252E" w:rsidRDefault="00EB252E" w:rsidP="003C6D43">
      <w:pPr>
        <w:spacing w:line="240" w:lineRule="auto"/>
        <w:rPr>
          <w:rFonts w:cstheme="majorBidi"/>
          <w:b/>
          <w:color w:val="0000FF"/>
          <w:sz w:val="36"/>
          <w:szCs w:val="24"/>
        </w:rPr>
      </w:pPr>
    </w:p>
    <w:p w14:paraId="5E8B8AC8" w14:textId="0C79673C" w:rsidR="00CA62AB" w:rsidRPr="00CA62AB" w:rsidRDefault="00CA62AB" w:rsidP="00CA62AB">
      <w:pPr>
        <w:spacing w:before="480" w:after="240" w:line="240" w:lineRule="auto"/>
        <w:jc w:val="right"/>
        <w:rPr>
          <w:rFonts w:ascii="Calibri" w:eastAsia="Times New Roman" w:hAnsi="Calibri" w:cs="Calibri"/>
          <w:b/>
          <w:sz w:val="28"/>
          <w:szCs w:val="20"/>
          <w:lang w:eastAsia="en-GB"/>
        </w:rPr>
      </w:pPr>
      <w:r>
        <w:rPr>
          <w:rFonts w:ascii="Calibri" w:eastAsia="Times New Roman" w:hAnsi="Calibri" w:cs="Calibri"/>
          <w:b/>
          <w:sz w:val="28"/>
          <w:szCs w:val="20"/>
          <w:lang w:eastAsia="en-GB"/>
        </w:rPr>
        <w:t xml:space="preserve">September </w:t>
      </w:r>
      <w:r w:rsidRPr="00CA62AB">
        <w:rPr>
          <w:rFonts w:ascii="Calibri" w:eastAsia="Times New Roman" w:hAnsi="Calibri" w:cs="Calibri"/>
          <w:b/>
          <w:sz w:val="28"/>
          <w:szCs w:val="20"/>
          <w:lang w:eastAsia="en-GB"/>
        </w:rPr>
        <w:t>2018</w:t>
      </w:r>
    </w:p>
    <w:p w14:paraId="32306FC6" w14:textId="48E3EFA0" w:rsidR="003107E1" w:rsidRPr="003C6D43" w:rsidRDefault="003C0278" w:rsidP="003C6D43">
      <w:pPr>
        <w:spacing w:line="240" w:lineRule="auto"/>
        <w:rPr>
          <w:rFonts w:cstheme="majorBidi"/>
          <w:b/>
          <w:color w:val="0000FF"/>
          <w:sz w:val="36"/>
          <w:szCs w:val="24"/>
        </w:rPr>
      </w:pPr>
      <w:r w:rsidRPr="003C6D43">
        <w:rPr>
          <w:rFonts w:cstheme="majorBidi"/>
          <w:b/>
          <w:color w:val="0000FF"/>
          <w:sz w:val="36"/>
          <w:szCs w:val="24"/>
        </w:rPr>
        <w:t>T</w:t>
      </w:r>
      <w:r w:rsidR="002E291E" w:rsidRPr="003C6D43">
        <w:rPr>
          <w:rFonts w:cstheme="majorBidi"/>
          <w:b/>
          <w:color w:val="0000FF"/>
          <w:sz w:val="36"/>
          <w:szCs w:val="24"/>
        </w:rPr>
        <w:t>he top 1% of incomes are r</w:t>
      </w:r>
      <w:r w:rsidR="003107E1" w:rsidRPr="003C6D43">
        <w:rPr>
          <w:rFonts w:cstheme="majorBidi"/>
          <w:b/>
          <w:color w:val="0000FF"/>
          <w:sz w:val="36"/>
          <w:szCs w:val="24"/>
        </w:rPr>
        <w:t xml:space="preserve">apidly increasing amidst low </w:t>
      </w:r>
      <w:r w:rsidR="00D478DF" w:rsidRPr="003C6D43">
        <w:rPr>
          <w:rFonts w:cstheme="majorBidi"/>
          <w:b/>
          <w:color w:val="0000FF"/>
          <w:sz w:val="36"/>
          <w:szCs w:val="24"/>
        </w:rPr>
        <w:t xml:space="preserve">economic </w:t>
      </w:r>
      <w:r w:rsidR="003107E1" w:rsidRPr="003C6D43">
        <w:rPr>
          <w:rFonts w:cstheme="majorBidi"/>
          <w:b/>
          <w:color w:val="0000FF"/>
          <w:sz w:val="36"/>
          <w:szCs w:val="24"/>
        </w:rPr>
        <w:t>growth</w:t>
      </w:r>
    </w:p>
    <w:p w14:paraId="7B1E0020" w14:textId="13C5D614" w:rsidR="007D4146" w:rsidRPr="002E291E" w:rsidRDefault="002E291E" w:rsidP="00265F20">
      <w:pPr>
        <w:pStyle w:val="BodyText"/>
        <w:spacing w:before="0" w:after="0"/>
        <w:rPr>
          <w:rFonts w:cstheme="majorBidi"/>
          <w:i/>
          <w:iCs/>
        </w:rPr>
      </w:pPr>
      <w:r w:rsidRPr="00265F20">
        <w:rPr>
          <w:rFonts w:cstheme="majorBidi"/>
          <w:b/>
          <w:i/>
        </w:rPr>
        <w:t xml:space="preserve">Ihsaan </w:t>
      </w:r>
      <w:r w:rsidR="007D4146" w:rsidRPr="00265F20">
        <w:rPr>
          <w:rFonts w:cstheme="majorBidi"/>
          <w:b/>
          <w:i/>
        </w:rPr>
        <w:t>Bassier</w:t>
      </w:r>
      <w:r w:rsidRPr="00265F20">
        <w:rPr>
          <w:rFonts w:cstheme="majorBidi"/>
          <w:b/>
          <w:i/>
        </w:rPr>
        <w:t xml:space="preserve"> </w:t>
      </w:r>
      <w:r w:rsidR="00265F20" w:rsidRPr="00265F20">
        <w:rPr>
          <w:rFonts w:cstheme="majorBidi"/>
          <w:i/>
        </w:rPr>
        <w:t>and</w:t>
      </w:r>
      <w:r w:rsidR="00265F20" w:rsidRPr="00265F20">
        <w:rPr>
          <w:rFonts w:cstheme="majorBidi"/>
          <w:b/>
          <w:i/>
        </w:rPr>
        <w:t xml:space="preserve"> </w:t>
      </w:r>
      <w:r w:rsidRPr="00265F20">
        <w:rPr>
          <w:rFonts w:cstheme="majorBidi"/>
          <w:b/>
          <w:i/>
        </w:rPr>
        <w:t xml:space="preserve">Ingrid </w:t>
      </w:r>
      <w:r w:rsidR="007D4146" w:rsidRPr="00265F20">
        <w:rPr>
          <w:rFonts w:cstheme="majorBidi"/>
          <w:b/>
          <w:i/>
        </w:rPr>
        <w:t>Woolard</w:t>
      </w:r>
      <w:r w:rsidRPr="002E291E">
        <w:rPr>
          <w:rFonts w:cstheme="majorBidi"/>
        </w:rPr>
        <w:t xml:space="preserve">, SALDRU, University of Cape Town </w:t>
      </w:r>
    </w:p>
    <w:p w14:paraId="4B9F2FC5" w14:textId="6EFD65C4" w:rsidR="002263FF" w:rsidRDefault="003107E1" w:rsidP="002E291E">
      <w:pPr>
        <w:pStyle w:val="Abstract"/>
        <w:ind w:left="720"/>
        <w:contextualSpacing/>
        <w:jc w:val="both"/>
        <w:rPr>
          <w:rFonts w:cstheme="majorBidi"/>
          <w:i/>
          <w:iCs/>
          <w:sz w:val="24"/>
          <w:szCs w:val="24"/>
        </w:rPr>
      </w:pPr>
      <w:r w:rsidRPr="002E291E">
        <w:rPr>
          <w:rFonts w:cstheme="majorBidi"/>
          <w:i/>
          <w:iCs/>
          <w:sz w:val="24"/>
          <w:szCs w:val="24"/>
        </w:rPr>
        <w:t xml:space="preserve">We </w:t>
      </w:r>
      <w:r w:rsidR="008D1951">
        <w:rPr>
          <w:rFonts w:cstheme="majorBidi"/>
          <w:i/>
          <w:iCs/>
          <w:sz w:val="24"/>
          <w:szCs w:val="24"/>
        </w:rPr>
        <w:t xml:space="preserve">use tax data (which, unlike survey data, includes accurate data for the very rich) to investigate the patterns of income growth over the period 2003 to 2016. </w:t>
      </w:r>
      <w:r w:rsidRPr="002E291E">
        <w:rPr>
          <w:rFonts w:cstheme="majorBidi"/>
          <w:i/>
          <w:iCs/>
          <w:sz w:val="24"/>
          <w:szCs w:val="24"/>
        </w:rPr>
        <w:t>Despite South Africa’s need for inclusive economic growth</w:t>
      </w:r>
      <w:r w:rsidR="00265F20">
        <w:rPr>
          <w:rFonts w:cstheme="majorBidi"/>
          <w:i/>
          <w:iCs/>
          <w:sz w:val="24"/>
          <w:szCs w:val="24"/>
        </w:rPr>
        <w:t xml:space="preserve"> in the light of </w:t>
      </w:r>
      <w:r w:rsidR="00026FFF">
        <w:rPr>
          <w:rFonts w:cstheme="majorBidi"/>
          <w:i/>
          <w:iCs/>
          <w:sz w:val="24"/>
          <w:szCs w:val="24"/>
        </w:rPr>
        <w:t>its</w:t>
      </w:r>
      <w:r w:rsidR="00E34E02">
        <w:rPr>
          <w:rFonts w:cstheme="majorBidi"/>
          <w:i/>
          <w:iCs/>
          <w:sz w:val="24"/>
          <w:szCs w:val="24"/>
        </w:rPr>
        <w:t xml:space="preserve"> extreme inequality</w:t>
      </w:r>
      <w:r w:rsidRPr="002E291E">
        <w:rPr>
          <w:rFonts w:cstheme="majorBidi"/>
          <w:i/>
          <w:iCs/>
          <w:sz w:val="24"/>
          <w:szCs w:val="24"/>
        </w:rPr>
        <w:t>,</w:t>
      </w:r>
      <w:r w:rsidR="00E34E02">
        <w:rPr>
          <w:rFonts w:cstheme="majorBidi"/>
          <w:i/>
          <w:iCs/>
          <w:sz w:val="24"/>
          <w:szCs w:val="24"/>
        </w:rPr>
        <w:t xml:space="preserve"> we find that</w:t>
      </w:r>
      <w:r w:rsidR="00026FFF">
        <w:rPr>
          <w:rFonts w:cstheme="majorBidi"/>
          <w:i/>
          <w:iCs/>
          <w:sz w:val="24"/>
          <w:szCs w:val="24"/>
        </w:rPr>
        <w:t xml:space="preserve"> the top 5% of incomes grew at about 5% per year compared to</w:t>
      </w:r>
      <w:r w:rsidR="00E34E02">
        <w:rPr>
          <w:rFonts w:cstheme="majorBidi"/>
          <w:i/>
          <w:iCs/>
          <w:sz w:val="24"/>
          <w:szCs w:val="24"/>
        </w:rPr>
        <w:t xml:space="preserve"> national income growth of </w:t>
      </w:r>
      <w:r w:rsidR="005B5646">
        <w:rPr>
          <w:rFonts w:cstheme="majorBidi"/>
          <w:i/>
          <w:iCs/>
          <w:sz w:val="24"/>
          <w:szCs w:val="24"/>
        </w:rPr>
        <w:t>3</w:t>
      </w:r>
      <w:r w:rsidR="00E34E02">
        <w:rPr>
          <w:rFonts w:cstheme="majorBidi"/>
          <w:i/>
          <w:iCs/>
          <w:sz w:val="24"/>
          <w:szCs w:val="24"/>
        </w:rPr>
        <w:t>.</w:t>
      </w:r>
      <w:r w:rsidR="005B5646">
        <w:rPr>
          <w:rFonts w:cstheme="majorBidi"/>
          <w:i/>
          <w:iCs/>
          <w:sz w:val="24"/>
          <w:szCs w:val="24"/>
        </w:rPr>
        <w:t>65</w:t>
      </w:r>
      <w:r w:rsidR="00E34E02">
        <w:rPr>
          <w:rFonts w:cstheme="majorBidi"/>
          <w:i/>
          <w:iCs/>
          <w:sz w:val="24"/>
          <w:szCs w:val="24"/>
        </w:rPr>
        <w:t>% per year.</w:t>
      </w:r>
      <w:r w:rsidR="008D1951">
        <w:rPr>
          <w:rFonts w:cstheme="majorBidi"/>
          <w:i/>
          <w:iCs/>
          <w:sz w:val="24"/>
          <w:szCs w:val="24"/>
        </w:rPr>
        <w:t xml:space="preserve"> </w:t>
      </w:r>
      <w:r w:rsidR="00026FFF">
        <w:rPr>
          <w:rFonts w:cstheme="majorBidi"/>
          <w:i/>
          <w:iCs/>
          <w:sz w:val="24"/>
          <w:szCs w:val="24"/>
        </w:rPr>
        <w:t>This divergence is particularly striking in the post-recession period</w:t>
      </w:r>
      <w:r w:rsidR="000679B0">
        <w:rPr>
          <w:rFonts w:cstheme="majorBidi"/>
          <w:i/>
          <w:iCs/>
          <w:sz w:val="24"/>
          <w:szCs w:val="24"/>
        </w:rPr>
        <w:t xml:space="preserve"> (where top incomes grew at </w:t>
      </w:r>
      <w:r w:rsidR="00E542D6">
        <w:rPr>
          <w:rFonts w:cstheme="majorBidi"/>
          <w:i/>
          <w:iCs/>
          <w:sz w:val="24"/>
          <w:szCs w:val="24"/>
        </w:rPr>
        <w:t xml:space="preserve">about </w:t>
      </w:r>
      <w:r w:rsidR="000679B0">
        <w:rPr>
          <w:rFonts w:cstheme="majorBidi"/>
          <w:i/>
          <w:iCs/>
          <w:sz w:val="24"/>
          <w:szCs w:val="24"/>
        </w:rPr>
        <w:t>double the national growth rate)</w:t>
      </w:r>
      <w:r w:rsidR="00026FFF">
        <w:rPr>
          <w:rFonts w:cstheme="majorBidi"/>
          <w:i/>
          <w:iCs/>
          <w:sz w:val="24"/>
          <w:szCs w:val="24"/>
        </w:rPr>
        <w:t xml:space="preserve"> and appears to be partially driven by </w:t>
      </w:r>
      <w:r w:rsidR="00877897">
        <w:rPr>
          <w:rFonts w:cstheme="majorBidi"/>
          <w:i/>
          <w:iCs/>
          <w:sz w:val="24"/>
          <w:szCs w:val="24"/>
        </w:rPr>
        <w:t>high</w:t>
      </w:r>
      <w:r w:rsidR="00026FFF">
        <w:rPr>
          <w:rFonts w:cstheme="majorBidi"/>
          <w:i/>
          <w:iCs/>
          <w:sz w:val="24"/>
          <w:szCs w:val="24"/>
        </w:rPr>
        <w:t xml:space="preserve"> growth in income from capital.</w:t>
      </w:r>
    </w:p>
    <w:p w14:paraId="39CB7DE8" w14:textId="48F7D5A5" w:rsidR="0076671E" w:rsidRPr="002A70AE" w:rsidRDefault="0076671E" w:rsidP="002A70AE">
      <w:pPr>
        <w:spacing w:before="480" w:after="0" w:line="312" w:lineRule="auto"/>
        <w:jc w:val="both"/>
        <w:rPr>
          <w:rFonts w:cstheme="majorBidi"/>
          <w:b/>
          <w:color w:val="0000FF"/>
          <w:sz w:val="28"/>
          <w:szCs w:val="24"/>
        </w:rPr>
      </w:pPr>
      <w:r w:rsidRPr="002A70AE">
        <w:rPr>
          <w:rFonts w:cstheme="majorBidi"/>
          <w:b/>
          <w:color w:val="0000FF"/>
          <w:sz w:val="28"/>
          <w:szCs w:val="24"/>
        </w:rPr>
        <w:t>Introduction</w:t>
      </w:r>
    </w:p>
    <w:p w14:paraId="0D3EF153" w14:textId="30F46E1B" w:rsidR="00A16D48" w:rsidRDefault="009F1702" w:rsidP="002A70AE">
      <w:pPr>
        <w:spacing w:before="240" w:after="100" w:afterAutospacing="1" w:line="312" w:lineRule="auto"/>
        <w:jc w:val="both"/>
        <w:rPr>
          <w:rFonts w:cstheme="majorBidi"/>
          <w:sz w:val="24"/>
          <w:szCs w:val="24"/>
        </w:rPr>
      </w:pPr>
      <w:r w:rsidRPr="002E291E">
        <w:rPr>
          <w:rFonts w:cstheme="majorBidi"/>
          <w:sz w:val="24"/>
          <w:szCs w:val="24"/>
        </w:rPr>
        <w:t>The work of Thomas Piketty</w:t>
      </w:r>
      <w:r w:rsidR="003C6D43">
        <w:rPr>
          <w:rFonts w:cstheme="majorBidi"/>
          <w:sz w:val="24"/>
          <w:szCs w:val="24"/>
        </w:rPr>
        <w:t xml:space="preserve"> (2013)</w:t>
      </w:r>
      <w:r w:rsidRPr="002E291E">
        <w:rPr>
          <w:rFonts w:cstheme="majorBidi"/>
          <w:sz w:val="24"/>
          <w:szCs w:val="24"/>
        </w:rPr>
        <w:t xml:space="preserve"> and </w:t>
      </w:r>
      <w:r w:rsidR="00783763">
        <w:rPr>
          <w:rFonts w:cstheme="majorBidi"/>
          <w:sz w:val="24"/>
          <w:szCs w:val="24"/>
        </w:rPr>
        <w:t>others</w:t>
      </w:r>
      <w:r w:rsidRPr="002E291E">
        <w:rPr>
          <w:rFonts w:cstheme="majorBidi"/>
          <w:sz w:val="24"/>
          <w:szCs w:val="24"/>
        </w:rPr>
        <w:t xml:space="preserve"> has highlighted the alarming increase in the income</w:t>
      </w:r>
      <w:r w:rsidR="00902436" w:rsidRPr="002E291E">
        <w:rPr>
          <w:rFonts w:cstheme="majorBidi"/>
          <w:sz w:val="24"/>
          <w:szCs w:val="24"/>
        </w:rPr>
        <w:t xml:space="preserve"> share</w:t>
      </w:r>
      <w:r w:rsidRPr="002E291E">
        <w:rPr>
          <w:rFonts w:cstheme="majorBidi"/>
          <w:sz w:val="24"/>
          <w:szCs w:val="24"/>
        </w:rPr>
        <w:t xml:space="preserve"> of the </w:t>
      </w:r>
      <w:r w:rsidR="00783763">
        <w:rPr>
          <w:rFonts w:cstheme="majorBidi"/>
          <w:sz w:val="24"/>
          <w:szCs w:val="24"/>
        </w:rPr>
        <w:t xml:space="preserve">richest </w:t>
      </w:r>
      <w:r w:rsidRPr="002E291E">
        <w:rPr>
          <w:rFonts w:cstheme="majorBidi"/>
          <w:sz w:val="24"/>
          <w:szCs w:val="24"/>
        </w:rPr>
        <w:t>1%</w:t>
      </w:r>
      <w:r w:rsidR="002E291E">
        <w:rPr>
          <w:rFonts w:cstheme="majorBidi"/>
          <w:sz w:val="24"/>
          <w:szCs w:val="24"/>
        </w:rPr>
        <w:t xml:space="preserve"> </w:t>
      </w:r>
      <w:r w:rsidR="00783763">
        <w:rPr>
          <w:rFonts w:cstheme="majorBidi"/>
          <w:sz w:val="24"/>
          <w:szCs w:val="24"/>
        </w:rPr>
        <w:t xml:space="preserve">of </w:t>
      </w:r>
      <w:r w:rsidR="002E291E">
        <w:rPr>
          <w:rFonts w:cstheme="majorBidi"/>
          <w:sz w:val="24"/>
          <w:szCs w:val="24"/>
        </w:rPr>
        <w:t>people</w:t>
      </w:r>
      <w:r w:rsidR="000D7412" w:rsidRPr="002E291E">
        <w:rPr>
          <w:rFonts w:cstheme="majorBidi"/>
          <w:sz w:val="24"/>
          <w:szCs w:val="24"/>
        </w:rPr>
        <w:t xml:space="preserve"> </w:t>
      </w:r>
      <w:r w:rsidR="00265F20">
        <w:rPr>
          <w:rFonts w:cstheme="majorBidi"/>
          <w:sz w:val="24"/>
          <w:szCs w:val="24"/>
        </w:rPr>
        <w:t xml:space="preserve">in countries ranging </w:t>
      </w:r>
      <w:r w:rsidR="000D7412" w:rsidRPr="002E291E">
        <w:rPr>
          <w:rFonts w:cstheme="majorBidi"/>
          <w:sz w:val="24"/>
          <w:szCs w:val="24"/>
        </w:rPr>
        <w:t>from the USA to India</w:t>
      </w:r>
      <w:r w:rsidRPr="002E291E">
        <w:rPr>
          <w:rFonts w:cstheme="majorBidi"/>
          <w:sz w:val="24"/>
          <w:szCs w:val="24"/>
        </w:rPr>
        <w:t xml:space="preserve">. </w:t>
      </w:r>
      <w:r w:rsidR="001925A6" w:rsidRPr="002E291E">
        <w:rPr>
          <w:rFonts w:cstheme="majorBidi"/>
          <w:sz w:val="24"/>
          <w:szCs w:val="24"/>
        </w:rPr>
        <w:t>P</w:t>
      </w:r>
      <w:r w:rsidR="00136318" w:rsidRPr="002E291E">
        <w:rPr>
          <w:rFonts w:cstheme="majorBidi"/>
          <w:sz w:val="24"/>
          <w:szCs w:val="24"/>
        </w:rPr>
        <w:t>olicymakers</w:t>
      </w:r>
      <w:r w:rsidR="001925A6" w:rsidRPr="002E291E">
        <w:rPr>
          <w:rFonts w:cstheme="majorBidi"/>
          <w:sz w:val="24"/>
          <w:szCs w:val="24"/>
        </w:rPr>
        <w:t xml:space="preserve"> in South Africa</w:t>
      </w:r>
      <w:r w:rsidR="00136318" w:rsidRPr="002E291E">
        <w:rPr>
          <w:rFonts w:cstheme="majorBidi"/>
          <w:sz w:val="24"/>
          <w:szCs w:val="24"/>
        </w:rPr>
        <w:t xml:space="preserve"> have</w:t>
      </w:r>
      <w:r w:rsidR="001925A6" w:rsidRPr="002E291E">
        <w:rPr>
          <w:rFonts w:cstheme="majorBidi"/>
          <w:sz w:val="24"/>
          <w:szCs w:val="24"/>
        </w:rPr>
        <w:t xml:space="preserve"> long</w:t>
      </w:r>
      <w:r w:rsidR="00136318" w:rsidRPr="002E291E">
        <w:rPr>
          <w:rFonts w:cstheme="majorBidi"/>
          <w:sz w:val="24"/>
          <w:szCs w:val="24"/>
        </w:rPr>
        <w:t xml:space="preserve"> sought to promote </w:t>
      </w:r>
      <w:r w:rsidR="002E291E">
        <w:rPr>
          <w:rFonts w:cstheme="majorBidi"/>
          <w:sz w:val="24"/>
          <w:szCs w:val="24"/>
        </w:rPr>
        <w:t>’</w:t>
      </w:r>
      <w:r w:rsidR="00136318" w:rsidRPr="002E291E">
        <w:rPr>
          <w:rFonts w:cstheme="majorBidi"/>
          <w:sz w:val="24"/>
          <w:szCs w:val="24"/>
        </w:rPr>
        <w:t>inclusive growth</w:t>
      </w:r>
      <w:r w:rsidR="002E291E">
        <w:rPr>
          <w:rFonts w:cstheme="majorBidi"/>
          <w:sz w:val="24"/>
          <w:szCs w:val="24"/>
        </w:rPr>
        <w:t>’</w:t>
      </w:r>
      <w:r w:rsidR="00136318" w:rsidRPr="002E291E">
        <w:rPr>
          <w:rFonts w:cstheme="majorBidi"/>
          <w:sz w:val="24"/>
          <w:szCs w:val="24"/>
        </w:rPr>
        <w:t xml:space="preserve"> to address </w:t>
      </w:r>
      <w:r w:rsidR="00427B1F">
        <w:rPr>
          <w:rFonts w:cstheme="majorBidi"/>
          <w:sz w:val="24"/>
          <w:szCs w:val="24"/>
        </w:rPr>
        <w:t xml:space="preserve">unemployment, </w:t>
      </w:r>
      <w:r w:rsidR="002E291E">
        <w:rPr>
          <w:rFonts w:cstheme="majorBidi"/>
          <w:sz w:val="24"/>
          <w:szCs w:val="24"/>
        </w:rPr>
        <w:t>economic inequality, poverty and economic exclusion</w:t>
      </w:r>
      <w:r w:rsidR="00745463">
        <w:rPr>
          <w:rFonts w:cstheme="majorBidi"/>
          <w:sz w:val="24"/>
          <w:szCs w:val="24"/>
        </w:rPr>
        <w:t>.</w:t>
      </w:r>
      <w:r w:rsidR="00136318" w:rsidRPr="002E291E">
        <w:rPr>
          <w:rFonts w:cstheme="majorBidi"/>
          <w:sz w:val="24"/>
          <w:szCs w:val="24"/>
        </w:rPr>
        <w:t xml:space="preserve"> </w:t>
      </w:r>
      <w:r w:rsidR="00427B1F">
        <w:rPr>
          <w:rFonts w:cstheme="majorBidi"/>
          <w:sz w:val="24"/>
          <w:szCs w:val="24"/>
        </w:rPr>
        <w:t>This article reports new findings on income inequality, in particular the incomes of those at the very top of the income distribution – something not possible before</w:t>
      </w:r>
      <w:r w:rsidR="00A65882">
        <w:rPr>
          <w:rFonts w:cstheme="majorBidi"/>
          <w:sz w:val="24"/>
          <w:szCs w:val="24"/>
        </w:rPr>
        <w:t xml:space="preserve"> (see </w:t>
      </w:r>
      <w:hyperlink r:id="rId12" w:history="1">
        <w:r w:rsidR="00A65882" w:rsidRPr="003A35A8">
          <w:rPr>
            <w:rStyle w:val="Hyperlink"/>
            <w:rFonts w:cstheme="majorBidi"/>
            <w:sz w:val="24"/>
            <w:szCs w:val="24"/>
          </w:rPr>
          <w:t>Bassier &amp; Woolard 2018</w:t>
        </w:r>
      </w:hyperlink>
      <w:r w:rsidR="00A65882">
        <w:rPr>
          <w:rFonts w:cstheme="majorBidi"/>
          <w:sz w:val="24"/>
          <w:szCs w:val="24"/>
        </w:rPr>
        <w:t>)</w:t>
      </w:r>
      <w:r w:rsidR="00427B1F">
        <w:rPr>
          <w:rFonts w:cstheme="majorBidi"/>
          <w:sz w:val="24"/>
          <w:szCs w:val="24"/>
        </w:rPr>
        <w:t xml:space="preserve">. </w:t>
      </w:r>
    </w:p>
    <w:p w14:paraId="10A66FF4" w14:textId="20944994" w:rsidR="00745463" w:rsidRPr="002A70AE" w:rsidRDefault="00D478DF" w:rsidP="002A70AE">
      <w:pPr>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t xml:space="preserve">Measuring income equality: </w:t>
      </w:r>
      <w:r w:rsidR="00745463" w:rsidRPr="002A70AE">
        <w:rPr>
          <w:rFonts w:cstheme="majorBidi"/>
          <w:b/>
          <w:color w:val="0000FF"/>
          <w:sz w:val="28"/>
          <w:szCs w:val="24"/>
        </w:rPr>
        <w:t>new data</w:t>
      </w:r>
    </w:p>
    <w:p w14:paraId="747659C2" w14:textId="32DA1C6F" w:rsidR="002E291E" w:rsidRDefault="00A16D48" w:rsidP="002A70AE">
      <w:pPr>
        <w:spacing w:before="100" w:beforeAutospacing="1" w:after="100" w:afterAutospacing="1" w:line="312" w:lineRule="auto"/>
        <w:jc w:val="both"/>
        <w:rPr>
          <w:rFonts w:cstheme="majorBidi"/>
          <w:sz w:val="24"/>
          <w:szCs w:val="24"/>
        </w:rPr>
      </w:pPr>
      <w:r>
        <w:rPr>
          <w:rFonts w:cstheme="majorBidi"/>
          <w:sz w:val="24"/>
          <w:szCs w:val="24"/>
        </w:rPr>
        <w:t>Milanovic (2014) notes</w:t>
      </w:r>
      <w:r w:rsidR="00265F20">
        <w:rPr>
          <w:rFonts w:cstheme="majorBidi"/>
          <w:sz w:val="24"/>
          <w:szCs w:val="24"/>
        </w:rPr>
        <w:t>,</w:t>
      </w:r>
      <w:r>
        <w:rPr>
          <w:rFonts w:cstheme="majorBidi"/>
          <w:sz w:val="24"/>
          <w:szCs w:val="24"/>
        </w:rPr>
        <w:t xml:space="preserve"> regarding research on the highest incomes, </w:t>
      </w:r>
      <w:r w:rsidR="00265F20">
        <w:rPr>
          <w:rFonts w:cstheme="majorBidi"/>
          <w:sz w:val="24"/>
          <w:szCs w:val="24"/>
        </w:rPr>
        <w:t>that ’(h)</w:t>
      </w:r>
      <w:r w:rsidRPr="009156E1">
        <w:rPr>
          <w:rFonts w:cstheme="majorBidi"/>
          <w:sz w:val="24"/>
          <w:szCs w:val="24"/>
        </w:rPr>
        <w:t>ousehold surveys, which for decades were the bread-and-butter of economists working on inequality</w:t>
      </w:r>
      <w:r w:rsidR="00265F20">
        <w:rPr>
          <w:rFonts w:cstheme="majorBidi"/>
          <w:sz w:val="24"/>
          <w:szCs w:val="24"/>
        </w:rPr>
        <w:t xml:space="preserve"> …</w:t>
      </w:r>
      <w:r w:rsidRPr="009156E1">
        <w:rPr>
          <w:rFonts w:cstheme="majorBidi"/>
          <w:sz w:val="24"/>
          <w:szCs w:val="24"/>
        </w:rPr>
        <w:t xml:space="preserve"> were shown wanting as they failed to fully capture this new phenomenon: the ineluctable rise of the top…</w:t>
      </w:r>
      <w:r w:rsidR="00877897">
        <w:rPr>
          <w:rFonts w:cstheme="majorBidi"/>
          <w:sz w:val="24"/>
          <w:szCs w:val="24"/>
        </w:rPr>
        <w:t xml:space="preserve"> </w:t>
      </w:r>
      <w:r w:rsidRPr="009156E1">
        <w:rPr>
          <w:rFonts w:cstheme="majorBidi"/>
          <w:sz w:val="24"/>
          <w:szCs w:val="24"/>
        </w:rPr>
        <w:t>and the stagnation of everybody else</w:t>
      </w:r>
      <w:r w:rsidR="00265F20">
        <w:rPr>
          <w:rFonts w:cstheme="majorBidi"/>
          <w:sz w:val="24"/>
          <w:szCs w:val="24"/>
        </w:rPr>
        <w:t>’</w:t>
      </w:r>
      <w:r w:rsidRPr="009156E1">
        <w:rPr>
          <w:rFonts w:cstheme="majorBidi"/>
          <w:sz w:val="24"/>
          <w:szCs w:val="24"/>
        </w:rPr>
        <w:t>.</w:t>
      </w:r>
      <w:r>
        <w:rPr>
          <w:rFonts w:cstheme="majorBidi"/>
          <w:sz w:val="24"/>
          <w:szCs w:val="24"/>
        </w:rPr>
        <w:t xml:space="preserve"> South Africa is no exception. Despite ample empirical evidence </w:t>
      </w:r>
      <w:r w:rsidR="00265F20">
        <w:rPr>
          <w:rFonts w:cstheme="majorBidi"/>
          <w:sz w:val="24"/>
          <w:szCs w:val="24"/>
        </w:rPr>
        <w:t xml:space="preserve">that </w:t>
      </w:r>
      <w:r>
        <w:rPr>
          <w:rFonts w:cstheme="majorBidi"/>
          <w:sz w:val="24"/>
          <w:szCs w:val="24"/>
        </w:rPr>
        <w:t xml:space="preserve">South Africa </w:t>
      </w:r>
      <w:r w:rsidR="00265F20">
        <w:rPr>
          <w:rFonts w:cstheme="majorBidi"/>
          <w:sz w:val="24"/>
          <w:szCs w:val="24"/>
        </w:rPr>
        <w:t>h</w:t>
      </w:r>
      <w:r>
        <w:rPr>
          <w:rFonts w:cstheme="majorBidi"/>
          <w:sz w:val="24"/>
          <w:szCs w:val="24"/>
        </w:rPr>
        <w:t xml:space="preserve">as one of the most unequal income distributions in the world, </w:t>
      </w:r>
      <w:r w:rsidR="00A65882">
        <w:rPr>
          <w:rFonts w:cstheme="majorBidi"/>
          <w:sz w:val="24"/>
          <w:szCs w:val="24"/>
        </w:rPr>
        <w:t xml:space="preserve">the conventional use of </w:t>
      </w:r>
      <w:r w:rsidR="00783763">
        <w:rPr>
          <w:rFonts w:cstheme="majorBidi"/>
          <w:sz w:val="24"/>
          <w:szCs w:val="24"/>
        </w:rPr>
        <w:t xml:space="preserve">household </w:t>
      </w:r>
      <w:r w:rsidR="002E291E">
        <w:rPr>
          <w:rFonts w:cstheme="majorBidi"/>
          <w:sz w:val="24"/>
          <w:szCs w:val="24"/>
        </w:rPr>
        <w:t xml:space="preserve">survey data such as </w:t>
      </w:r>
      <w:r w:rsidR="00FE6FEA">
        <w:rPr>
          <w:rFonts w:cstheme="majorBidi"/>
          <w:sz w:val="24"/>
          <w:szCs w:val="24"/>
        </w:rPr>
        <w:t xml:space="preserve">StatsSA’s </w:t>
      </w:r>
      <w:r w:rsidR="00783763">
        <w:rPr>
          <w:rFonts w:cstheme="majorBidi"/>
          <w:sz w:val="24"/>
          <w:szCs w:val="24"/>
        </w:rPr>
        <w:t xml:space="preserve">Living Conditions </w:t>
      </w:r>
      <w:r w:rsidR="00783763">
        <w:rPr>
          <w:rFonts w:cstheme="majorBidi"/>
          <w:sz w:val="24"/>
          <w:szCs w:val="24"/>
        </w:rPr>
        <w:lastRenderedPageBreak/>
        <w:t>Survey</w:t>
      </w:r>
      <w:r w:rsidR="002E291E">
        <w:rPr>
          <w:rFonts w:cstheme="majorBidi"/>
          <w:sz w:val="24"/>
          <w:szCs w:val="24"/>
        </w:rPr>
        <w:t xml:space="preserve">, </w:t>
      </w:r>
      <w:r w:rsidR="00783763">
        <w:rPr>
          <w:rFonts w:cstheme="majorBidi"/>
          <w:sz w:val="24"/>
          <w:szCs w:val="24"/>
        </w:rPr>
        <w:t>or</w:t>
      </w:r>
      <w:r w:rsidR="00FE6FEA">
        <w:rPr>
          <w:rFonts w:cstheme="majorBidi"/>
          <w:sz w:val="24"/>
          <w:szCs w:val="24"/>
        </w:rPr>
        <w:t xml:space="preserve"> the</w:t>
      </w:r>
      <w:r w:rsidR="00783763">
        <w:rPr>
          <w:rFonts w:cstheme="majorBidi"/>
          <w:sz w:val="24"/>
          <w:szCs w:val="24"/>
        </w:rPr>
        <w:t xml:space="preserve"> </w:t>
      </w:r>
      <w:r w:rsidR="00265F20">
        <w:rPr>
          <w:rFonts w:cstheme="majorBidi"/>
          <w:sz w:val="24"/>
          <w:szCs w:val="24"/>
        </w:rPr>
        <w:t>NIDS (</w:t>
      </w:r>
      <w:r w:rsidR="00783763">
        <w:rPr>
          <w:rFonts w:cstheme="majorBidi"/>
          <w:sz w:val="24"/>
          <w:szCs w:val="24"/>
        </w:rPr>
        <w:t xml:space="preserve">the </w:t>
      </w:r>
      <w:hyperlink r:id="rId13" w:history="1">
        <w:r w:rsidR="00783763" w:rsidRPr="00F21AAC">
          <w:rPr>
            <w:rStyle w:val="Hyperlink"/>
            <w:rFonts w:cstheme="majorBidi"/>
            <w:sz w:val="24"/>
            <w:szCs w:val="24"/>
          </w:rPr>
          <w:t>National Income Dynamics Study</w:t>
        </w:r>
      </w:hyperlink>
      <w:r w:rsidR="007130F1">
        <w:rPr>
          <w:rStyle w:val="Hyperlink"/>
          <w:rFonts w:cstheme="majorBidi"/>
          <w:sz w:val="24"/>
          <w:szCs w:val="24"/>
        </w:rPr>
        <w:t xml:space="preserve">, </w:t>
      </w:r>
      <w:r w:rsidR="00F21AAC">
        <w:rPr>
          <w:rFonts w:cstheme="majorBidi"/>
          <w:sz w:val="24"/>
          <w:szCs w:val="24"/>
        </w:rPr>
        <w:t xml:space="preserve">collected by </w:t>
      </w:r>
      <w:hyperlink r:id="rId14" w:history="1">
        <w:r w:rsidR="00F21AAC" w:rsidRPr="00F21AAC">
          <w:rPr>
            <w:rStyle w:val="Hyperlink"/>
            <w:rFonts w:cstheme="majorBidi"/>
            <w:sz w:val="24"/>
            <w:szCs w:val="24"/>
          </w:rPr>
          <w:t>SALDRU</w:t>
        </w:r>
      </w:hyperlink>
      <w:r w:rsidR="00F21AAC">
        <w:rPr>
          <w:rFonts w:cstheme="majorBidi"/>
          <w:sz w:val="24"/>
          <w:szCs w:val="24"/>
        </w:rPr>
        <w:t xml:space="preserve"> on behalf of the </w:t>
      </w:r>
      <w:r w:rsidR="00F21AAC" w:rsidRPr="00265F20">
        <w:rPr>
          <w:rFonts w:cstheme="majorBidi"/>
          <w:sz w:val="24"/>
          <w:szCs w:val="24"/>
        </w:rPr>
        <w:t>Department of Planning, Monitoring &amp; Evaluation</w:t>
      </w:r>
      <w:r w:rsidR="007130F1">
        <w:rPr>
          <w:rFonts w:cstheme="majorBidi"/>
          <w:sz w:val="24"/>
          <w:szCs w:val="24"/>
        </w:rPr>
        <w:t>)</w:t>
      </w:r>
      <w:r w:rsidR="00F21AAC">
        <w:rPr>
          <w:rFonts w:cstheme="majorBidi"/>
          <w:sz w:val="24"/>
          <w:szCs w:val="24"/>
        </w:rPr>
        <w:t xml:space="preserve"> </w:t>
      </w:r>
      <w:r w:rsidR="002E291E">
        <w:rPr>
          <w:rFonts w:cstheme="majorBidi"/>
          <w:sz w:val="24"/>
          <w:szCs w:val="24"/>
        </w:rPr>
        <w:t>provide</w:t>
      </w:r>
      <w:r w:rsidR="00427B1F">
        <w:rPr>
          <w:rFonts w:cstheme="majorBidi"/>
          <w:sz w:val="24"/>
          <w:szCs w:val="24"/>
        </w:rPr>
        <w:t>s</w:t>
      </w:r>
      <w:r w:rsidR="002E291E">
        <w:rPr>
          <w:rFonts w:cstheme="majorBidi"/>
          <w:sz w:val="24"/>
          <w:szCs w:val="24"/>
        </w:rPr>
        <w:t xml:space="preserve"> </w:t>
      </w:r>
      <w:r w:rsidR="00783763">
        <w:rPr>
          <w:rFonts w:cstheme="majorBidi"/>
          <w:sz w:val="24"/>
          <w:szCs w:val="24"/>
        </w:rPr>
        <w:t xml:space="preserve">an incomplete picture of </w:t>
      </w:r>
      <w:r w:rsidR="002E291E" w:rsidRPr="00427B1F">
        <w:rPr>
          <w:rFonts w:cstheme="majorBidi"/>
          <w:sz w:val="24"/>
          <w:szCs w:val="24"/>
        </w:rPr>
        <w:t xml:space="preserve">the incomes of the top </w:t>
      </w:r>
      <w:r w:rsidR="00A65882">
        <w:rPr>
          <w:rFonts w:cstheme="majorBidi"/>
          <w:sz w:val="24"/>
          <w:szCs w:val="24"/>
        </w:rPr>
        <w:t>group</w:t>
      </w:r>
      <w:r w:rsidR="00360697">
        <w:rPr>
          <w:rFonts w:cstheme="majorBidi"/>
          <w:sz w:val="24"/>
          <w:szCs w:val="24"/>
        </w:rPr>
        <w:t>s</w:t>
      </w:r>
      <w:r w:rsidR="00A65882">
        <w:rPr>
          <w:rFonts w:cstheme="majorBidi"/>
          <w:sz w:val="24"/>
          <w:szCs w:val="24"/>
        </w:rPr>
        <w:t xml:space="preserve"> </w:t>
      </w:r>
      <w:r w:rsidR="002E291E" w:rsidRPr="00427B1F">
        <w:rPr>
          <w:rFonts w:cstheme="majorBidi"/>
          <w:sz w:val="24"/>
          <w:szCs w:val="24"/>
        </w:rPr>
        <w:t xml:space="preserve">of income earners. This is </w:t>
      </w:r>
      <w:r w:rsidR="00783763">
        <w:rPr>
          <w:rFonts w:cstheme="majorBidi"/>
          <w:sz w:val="24"/>
          <w:szCs w:val="24"/>
        </w:rPr>
        <w:t>for three reasons. One, being very rich is a rare event</w:t>
      </w:r>
      <w:r w:rsidR="00265F20">
        <w:rPr>
          <w:rFonts w:cstheme="majorBidi"/>
          <w:sz w:val="24"/>
          <w:szCs w:val="24"/>
        </w:rPr>
        <w:t>,</w:t>
      </w:r>
      <w:r w:rsidR="00783763">
        <w:rPr>
          <w:rFonts w:cstheme="majorBidi"/>
          <w:sz w:val="24"/>
          <w:szCs w:val="24"/>
        </w:rPr>
        <w:t xml:space="preserve"> so sample surveys will not necessarily select the very rich. Two, the very rich are less likely than others to participate in household surveys. Three, the very rich may be </w:t>
      </w:r>
      <w:r w:rsidR="00427B1F">
        <w:rPr>
          <w:rFonts w:cstheme="majorBidi"/>
          <w:sz w:val="24"/>
          <w:szCs w:val="24"/>
        </w:rPr>
        <w:t>reticent to reveal the true extent of their incomes.</w:t>
      </w:r>
      <w:r w:rsidR="00B33792">
        <w:rPr>
          <w:rFonts w:cstheme="majorBidi"/>
          <w:sz w:val="24"/>
          <w:szCs w:val="24"/>
        </w:rPr>
        <w:t xml:space="preserve"> </w:t>
      </w:r>
    </w:p>
    <w:p w14:paraId="5CFDFA30" w14:textId="7481949B" w:rsidR="00360697" w:rsidRDefault="00265F20" w:rsidP="002A70AE">
      <w:pPr>
        <w:spacing w:before="100" w:beforeAutospacing="1" w:after="100" w:afterAutospacing="1" w:line="312" w:lineRule="auto"/>
        <w:jc w:val="both"/>
        <w:rPr>
          <w:rFonts w:cstheme="majorBidi"/>
          <w:sz w:val="24"/>
          <w:szCs w:val="24"/>
        </w:rPr>
      </w:pPr>
      <w:r>
        <w:rPr>
          <w:rFonts w:cstheme="majorBidi"/>
          <w:sz w:val="24"/>
          <w:szCs w:val="24"/>
        </w:rPr>
        <w:t>T</w:t>
      </w:r>
      <w:r w:rsidR="00427B1F">
        <w:rPr>
          <w:rFonts w:cstheme="majorBidi"/>
          <w:sz w:val="24"/>
          <w:szCs w:val="24"/>
        </w:rPr>
        <w:t>ax information</w:t>
      </w:r>
      <w:r w:rsidR="00A85079">
        <w:rPr>
          <w:rFonts w:cstheme="majorBidi"/>
          <w:sz w:val="24"/>
          <w:szCs w:val="24"/>
        </w:rPr>
        <w:t xml:space="preserve"> </w:t>
      </w:r>
      <w:r w:rsidR="00427B1F">
        <w:rPr>
          <w:rFonts w:cstheme="majorBidi"/>
          <w:sz w:val="24"/>
          <w:szCs w:val="24"/>
        </w:rPr>
        <w:t>captures reported earnings</w:t>
      </w:r>
      <w:r w:rsidR="00B33792">
        <w:rPr>
          <w:rFonts w:cstheme="majorBidi"/>
          <w:sz w:val="24"/>
          <w:szCs w:val="24"/>
        </w:rPr>
        <w:t xml:space="preserve"> and all kinds of income </w:t>
      </w:r>
      <w:r w:rsidR="00427B1F">
        <w:rPr>
          <w:rFonts w:cstheme="majorBidi"/>
          <w:sz w:val="24"/>
          <w:szCs w:val="24"/>
        </w:rPr>
        <w:t>of taxpayers up to the highest level</w:t>
      </w:r>
      <w:r w:rsidR="00A65882">
        <w:rPr>
          <w:rFonts w:cstheme="majorBidi"/>
          <w:sz w:val="24"/>
          <w:szCs w:val="24"/>
        </w:rPr>
        <w:t xml:space="preserve"> much more accurately</w:t>
      </w:r>
      <w:r>
        <w:rPr>
          <w:rFonts w:cstheme="majorBidi"/>
          <w:sz w:val="24"/>
          <w:szCs w:val="24"/>
        </w:rPr>
        <w:t>. Therefore</w:t>
      </w:r>
      <w:r w:rsidR="00427B1F">
        <w:rPr>
          <w:rFonts w:cstheme="majorBidi"/>
          <w:sz w:val="24"/>
          <w:szCs w:val="24"/>
        </w:rPr>
        <w:t xml:space="preserve">, </w:t>
      </w:r>
      <w:r w:rsidR="00360697">
        <w:rPr>
          <w:rFonts w:cstheme="majorBidi"/>
          <w:sz w:val="24"/>
          <w:szCs w:val="24"/>
        </w:rPr>
        <w:t xml:space="preserve">tax </w:t>
      </w:r>
      <w:r w:rsidR="00427B1F">
        <w:rPr>
          <w:rFonts w:cstheme="majorBidi"/>
          <w:sz w:val="24"/>
          <w:szCs w:val="24"/>
        </w:rPr>
        <w:t>data provide</w:t>
      </w:r>
      <w:r w:rsidR="00F21AAC">
        <w:rPr>
          <w:rFonts w:cstheme="majorBidi"/>
          <w:sz w:val="24"/>
          <w:szCs w:val="24"/>
        </w:rPr>
        <w:t>s</w:t>
      </w:r>
      <w:r w:rsidR="00427B1F">
        <w:rPr>
          <w:rFonts w:cstheme="majorBidi"/>
          <w:sz w:val="24"/>
          <w:szCs w:val="24"/>
        </w:rPr>
        <w:t xml:space="preserve"> a</w:t>
      </w:r>
      <w:r w:rsidR="00A85079">
        <w:rPr>
          <w:rFonts w:cstheme="majorBidi"/>
          <w:sz w:val="24"/>
          <w:szCs w:val="24"/>
        </w:rPr>
        <w:t xml:space="preserve"> much better </w:t>
      </w:r>
      <w:r w:rsidR="00A65882">
        <w:rPr>
          <w:rFonts w:cstheme="majorBidi"/>
          <w:sz w:val="24"/>
          <w:szCs w:val="24"/>
        </w:rPr>
        <w:t xml:space="preserve">view </w:t>
      </w:r>
      <w:r w:rsidR="00427B1F">
        <w:rPr>
          <w:rFonts w:cstheme="majorBidi"/>
          <w:sz w:val="24"/>
          <w:szCs w:val="24"/>
        </w:rPr>
        <w:t>of the distribution of income</w:t>
      </w:r>
      <w:r w:rsidR="00A85079">
        <w:rPr>
          <w:rFonts w:cstheme="majorBidi"/>
          <w:sz w:val="24"/>
          <w:szCs w:val="24"/>
        </w:rPr>
        <w:t xml:space="preserve"> at higher levels of income</w:t>
      </w:r>
      <w:r w:rsidR="00A65882">
        <w:rPr>
          <w:rFonts w:cstheme="majorBidi"/>
          <w:sz w:val="24"/>
          <w:szCs w:val="24"/>
        </w:rPr>
        <w:t xml:space="preserve"> </w:t>
      </w:r>
      <w:r w:rsidR="00B33792">
        <w:rPr>
          <w:rFonts w:cstheme="majorBidi"/>
          <w:sz w:val="24"/>
          <w:szCs w:val="24"/>
        </w:rPr>
        <w:t xml:space="preserve">in particular </w:t>
      </w:r>
      <w:r w:rsidR="00A65882">
        <w:rPr>
          <w:rFonts w:cstheme="majorBidi"/>
          <w:sz w:val="24"/>
          <w:szCs w:val="24"/>
        </w:rPr>
        <w:t>(for more detail</w:t>
      </w:r>
      <w:r w:rsidR="00A85079">
        <w:rPr>
          <w:rFonts w:cstheme="majorBidi"/>
          <w:sz w:val="24"/>
          <w:szCs w:val="24"/>
        </w:rPr>
        <w:t xml:space="preserve"> on the data</w:t>
      </w:r>
      <w:r w:rsidR="00A65882">
        <w:rPr>
          <w:rFonts w:cstheme="majorBidi"/>
          <w:sz w:val="24"/>
          <w:szCs w:val="24"/>
        </w:rPr>
        <w:t xml:space="preserve">, see </w:t>
      </w:r>
      <w:hyperlink r:id="rId15" w:history="1">
        <w:r w:rsidR="00F21AAC" w:rsidRPr="003A35A8">
          <w:rPr>
            <w:rStyle w:val="Hyperlink"/>
            <w:rFonts w:cstheme="majorBidi"/>
            <w:sz w:val="24"/>
            <w:szCs w:val="24"/>
          </w:rPr>
          <w:t>Bassier &amp; Woolard 2018</w:t>
        </w:r>
      </w:hyperlink>
      <w:r w:rsidR="00A65882">
        <w:rPr>
          <w:rFonts w:cstheme="majorBidi"/>
          <w:sz w:val="24"/>
          <w:szCs w:val="24"/>
        </w:rPr>
        <w:t xml:space="preserve">). </w:t>
      </w:r>
      <w:r w:rsidR="00745463" w:rsidRPr="001919BD">
        <w:rPr>
          <w:rFonts w:cstheme="majorBidi"/>
          <w:sz w:val="24"/>
          <w:szCs w:val="24"/>
        </w:rPr>
        <w:t xml:space="preserve">In addition to </w:t>
      </w:r>
      <w:r w:rsidR="00A85079" w:rsidRPr="001919BD">
        <w:rPr>
          <w:rFonts w:cstheme="majorBidi"/>
          <w:sz w:val="24"/>
          <w:szCs w:val="24"/>
        </w:rPr>
        <w:t>publicly</w:t>
      </w:r>
      <w:r>
        <w:rPr>
          <w:rFonts w:cstheme="majorBidi"/>
          <w:sz w:val="24"/>
          <w:szCs w:val="24"/>
        </w:rPr>
        <w:t>-</w:t>
      </w:r>
      <w:r w:rsidR="00A85079" w:rsidRPr="001919BD">
        <w:rPr>
          <w:rFonts w:cstheme="majorBidi"/>
          <w:sz w:val="24"/>
          <w:szCs w:val="24"/>
        </w:rPr>
        <w:t>available annual tax tables released by SARS</w:t>
      </w:r>
      <w:r w:rsidR="00745463" w:rsidRPr="001919BD">
        <w:rPr>
          <w:rFonts w:cstheme="majorBidi"/>
          <w:sz w:val="24"/>
          <w:szCs w:val="24"/>
        </w:rPr>
        <w:t xml:space="preserve">, </w:t>
      </w:r>
      <w:r w:rsidR="00745463" w:rsidRPr="007A2975">
        <w:rPr>
          <w:rFonts w:cstheme="majorBidi"/>
          <w:sz w:val="24"/>
          <w:szCs w:val="24"/>
        </w:rPr>
        <w:t>we use</w:t>
      </w:r>
      <w:r w:rsidR="00A85079" w:rsidRPr="007A2975">
        <w:rPr>
          <w:rFonts w:cstheme="majorBidi"/>
          <w:sz w:val="28"/>
          <w:szCs w:val="24"/>
        </w:rPr>
        <w:t xml:space="preserve"> </w:t>
      </w:r>
      <w:r w:rsidR="00745463" w:rsidRPr="007A2975">
        <w:rPr>
          <w:rFonts w:cstheme="majorBidi"/>
          <w:sz w:val="24"/>
        </w:rPr>
        <w:t>confidential, anonymised assessed tax records</w:t>
      </w:r>
      <w:r w:rsidR="00745463" w:rsidRPr="00745463">
        <w:rPr>
          <w:rFonts w:cstheme="majorBidi"/>
          <w:sz w:val="28"/>
          <w:szCs w:val="24"/>
        </w:rPr>
        <w:t xml:space="preserve"> </w:t>
      </w:r>
      <w:r w:rsidR="00A85079" w:rsidRPr="002E291E">
        <w:rPr>
          <w:rFonts w:cstheme="majorBidi"/>
          <w:sz w:val="24"/>
          <w:szCs w:val="24"/>
        </w:rPr>
        <w:t xml:space="preserve">to estimate the level and growth of the </w:t>
      </w:r>
      <w:r w:rsidR="00A85079">
        <w:rPr>
          <w:rFonts w:cstheme="majorBidi"/>
          <w:sz w:val="24"/>
          <w:szCs w:val="24"/>
        </w:rPr>
        <w:t xml:space="preserve">incomes of the </w:t>
      </w:r>
      <w:r w:rsidR="00A85079" w:rsidRPr="002E291E">
        <w:rPr>
          <w:rFonts w:cstheme="majorBidi"/>
          <w:sz w:val="24"/>
          <w:szCs w:val="24"/>
        </w:rPr>
        <w:t xml:space="preserve">richest in South Africa. </w:t>
      </w:r>
      <w:r w:rsidR="00745463">
        <w:rPr>
          <w:rFonts w:cstheme="majorBidi"/>
          <w:sz w:val="24"/>
          <w:szCs w:val="24"/>
        </w:rPr>
        <w:t xml:space="preserve">These records were made available on a confidential basis to </w:t>
      </w:r>
      <w:r w:rsidR="00D478DF">
        <w:rPr>
          <w:rFonts w:cstheme="majorBidi"/>
          <w:sz w:val="24"/>
          <w:szCs w:val="24"/>
        </w:rPr>
        <w:t xml:space="preserve">selected researchers in </w:t>
      </w:r>
      <w:r w:rsidR="00745463">
        <w:rPr>
          <w:rFonts w:cstheme="majorBidi"/>
          <w:sz w:val="24"/>
          <w:szCs w:val="24"/>
        </w:rPr>
        <w:t>the REDI3x3 project.</w:t>
      </w:r>
    </w:p>
    <w:p w14:paraId="1020099F" w14:textId="23D4064E" w:rsidR="00427B1F" w:rsidRPr="00427B1F" w:rsidRDefault="00D15EC4" w:rsidP="002A70AE">
      <w:pPr>
        <w:spacing w:before="100" w:beforeAutospacing="1" w:after="100" w:afterAutospacing="1" w:line="312" w:lineRule="auto"/>
        <w:jc w:val="both"/>
        <w:rPr>
          <w:rFonts w:cstheme="majorBidi"/>
          <w:sz w:val="24"/>
          <w:szCs w:val="24"/>
        </w:rPr>
      </w:pPr>
      <w:r>
        <w:rPr>
          <w:rFonts w:cstheme="majorBidi"/>
          <w:sz w:val="24"/>
          <w:szCs w:val="24"/>
        </w:rPr>
        <w:t>Here w</w:t>
      </w:r>
      <w:r w:rsidR="00EA45B1">
        <w:rPr>
          <w:rFonts w:cstheme="majorBidi"/>
          <w:sz w:val="24"/>
          <w:szCs w:val="24"/>
        </w:rPr>
        <w:t xml:space="preserve">e do not </w:t>
      </w:r>
      <w:r>
        <w:rPr>
          <w:rFonts w:cstheme="majorBidi"/>
          <w:sz w:val="24"/>
          <w:szCs w:val="24"/>
        </w:rPr>
        <w:t xml:space="preserve">consider the </w:t>
      </w:r>
      <w:r w:rsidR="00EA45B1">
        <w:rPr>
          <w:rFonts w:cstheme="majorBidi"/>
          <w:sz w:val="24"/>
          <w:szCs w:val="24"/>
        </w:rPr>
        <w:t>Gini coefficient, which is a measure of inequality in the overall income distribution</w:t>
      </w:r>
      <w:r w:rsidR="00265F20">
        <w:rPr>
          <w:rFonts w:cstheme="majorBidi"/>
          <w:sz w:val="24"/>
          <w:szCs w:val="24"/>
        </w:rPr>
        <w:t xml:space="preserve">. Rather, we </w:t>
      </w:r>
      <w:r w:rsidR="00EA45B1">
        <w:rPr>
          <w:rFonts w:cstheme="majorBidi"/>
          <w:sz w:val="24"/>
          <w:szCs w:val="24"/>
        </w:rPr>
        <w:t xml:space="preserve">focus on income shares </w:t>
      </w:r>
      <w:proofErr w:type="gramStart"/>
      <w:r w:rsidR="00F21AAC">
        <w:rPr>
          <w:rFonts w:cstheme="majorBidi"/>
          <w:sz w:val="24"/>
          <w:szCs w:val="24"/>
        </w:rPr>
        <w:t>in order to</w:t>
      </w:r>
      <w:proofErr w:type="gramEnd"/>
      <w:r w:rsidR="00F21AAC">
        <w:rPr>
          <w:rFonts w:cstheme="majorBidi"/>
          <w:sz w:val="24"/>
          <w:szCs w:val="24"/>
        </w:rPr>
        <w:t xml:space="preserve"> show the relative position of the </w:t>
      </w:r>
      <w:r w:rsidR="00EA45B1">
        <w:rPr>
          <w:rFonts w:cstheme="majorBidi"/>
          <w:sz w:val="24"/>
          <w:szCs w:val="24"/>
        </w:rPr>
        <w:t xml:space="preserve">top end of the income distribution. </w:t>
      </w:r>
      <w:r w:rsidR="00D46BDF">
        <w:rPr>
          <w:rFonts w:cstheme="majorBidi"/>
          <w:sz w:val="24"/>
          <w:szCs w:val="24"/>
        </w:rPr>
        <w:t>All calculations are in terms of real income</w:t>
      </w:r>
      <w:r w:rsidR="00A16D48">
        <w:rPr>
          <w:rFonts w:cstheme="majorBidi"/>
          <w:sz w:val="24"/>
          <w:szCs w:val="24"/>
        </w:rPr>
        <w:t xml:space="preserve"> in 2016</w:t>
      </w:r>
      <w:r w:rsidR="00D46BDF">
        <w:rPr>
          <w:rFonts w:cstheme="majorBidi"/>
          <w:sz w:val="24"/>
          <w:szCs w:val="24"/>
        </w:rPr>
        <w:t>, i.e. adjusted for inflation.</w:t>
      </w:r>
    </w:p>
    <w:p w14:paraId="032D51C2" w14:textId="481FD062" w:rsidR="00604ABF" w:rsidRPr="002A70AE" w:rsidRDefault="0041676D" w:rsidP="002A70AE">
      <w:pPr>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t>Top incomes have diverged from the rest</w:t>
      </w:r>
      <w:r w:rsidR="00751B9A" w:rsidRPr="002A70AE">
        <w:rPr>
          <w:rFonts w:cstheme="majorBidi"/>
          <w:b/>
          <w:color w:val="0000FF"/>
          <w:sz w:val="28"/>
          <w:szCs w:val="24"/>
        </w:rPr>
        <w:t xml:space="preserve"> . . .</w:t>
      </w:r>
    </w:p>
    <w:p w14:paraId="40CB305A" w14:textId="1867AF85" w:rsidR="002D4C4F" w:rsidRDefault="00E2680F" w:rsidP="002A70AE">
      <w:pPr>
        <w:spacing w:before="100" w:beforeAutospacing="1" w:after="100" w:afterAutospacing="1" w:line="312" w:lineRule="auto"/>
        <w:jc w:val="both"/>
        <w:rPr>
          <w:rFonts w:cstheme="majorBidi"/>
          <w:sz w:val="24"/>
          <w:szCs w:val="24"/>
        </w:rPr>
      </w:pPr>
      <w:r w:rsidRPr="002E291E">
        <w:rPr>
          <w:rFonts w:cstheme="majorBidi"/>
          <w:sz w:val="24"/>
          <w:szCs w:val="24"/>
        </w:rPr>
        <w:t>Table 1 shows</w:t>
      </w:r>
      <w:r w:rsidR="00DB7082">
        <w:rPr>
          <w:rFonts w:cstheme="majorBidi"/>
          <w:sz w:val="24"/>
          <w:szCs w:val="24"/>
        </w:rPr>
        <w:t>, first,</w:t>
      </w:r>
      <w:r w:rsidR="005B74E3">
        <w:rPr>
          <w:rFonts w:cstheme="majorBidi"/>
          <w:sz w:val="24"/>
          <w:szCs w:val="24"/>
        </w:rPr>
        <w:t xml:space="preserve"> how </w:t>
      </w:r>
      <w:r w:rsidRPr="002E291E">
        <w:rPr>
          <w:rFonts w:cstheme="majorBidi"/>
          <w:sz w:val="24"/>
          <w:szCs w:val="24"/>
        </w:rPr>
        <w:t xml:space="preserve">the </w:t>
      </w:r>
      <w:r w:rsidR="005B74E3">
        <w:rPr>
          <w:rFonts w:cstheme="majorBidi"/>
          <w:sz w:val="24"/>
          <w:szCs w:val="24"/>
        </w:rPr>
        <w:t xml:space="preserve">top portions of the </w:t>
      </w:r>
      <w:r w:rsidRPr="002E291E">
        <w:rPr>
          <w:rFonts w:cstheme="majorBidi"/>
          <w:sz w:val="24"/>
          <w:szCs w:val="24"/>
        </w:rPr>
        <w:t>adult population in 2016, about 35 million people</w:t>
      </w:r>
      <w:r w:rsidR="005B74E3">
        <w:rPr>
          <w:rFonts w:cstheme="majorBidi"/>
          <w:sz w:val="24"/>
          <w:szCs w:val="24"/>
        </w:rPr>
        <w:t xml:space="preserve">, </w:t>
      </w:r>
      <w:r w:rsidR="00DB7082">
        <w:rPr>
          <w:rFonts w:cstheme="majorBidi"/>
          <w:sz w:val="24"/>
          <w:szCs w:val="24"/>
        </w:rPr>
        <w:t>are</w:t>
      </w:r>
      <w:r w:rsidR="005B74E3">
        <w:rPr>
          <w:rFonts w:cstheme="majorBidi"/>
          <w:sz w:val="24"/>
          <w:szCs w:val="24"/>
        </w:rPr>
        <w:t xml:space="preserve"> distributed in terms of their </w:t>
      </w:r>
      <w:r w:rsidR="00F21AAC">
        <w:rPr>
          <w:rFonts w:cstheme="majorBidi"/>
          <w:sz w:val="24"/>
          <w:szCs w:val="24"/>
        </w:rPr>
        <w:t xml:space="preserve">taxable </w:t>
      </w:r>
      <w:r w:rsidR="005B74E3">
        <w:rPr>
          <w:rFonts w:cstheme="majorBidi"/>
          <w:sz w:val="24"/>
          <w:szCs w:val="24"/>
        </w:rPr>
        <w:t>income</w:t>
      </w:r>
      <w:r w:rsidR="00DB7082">
        <w:rPr>
          <w:rFonts w:cstheme="majorBidi"/>
          <w:sz w:val="24"/>
          <w:szCs w:val="24"/>
        </w:rPr>
        <w:t>s</w:t>
      </w:r>
      <w:r w:rsidRPr="002E291E">
        <w:rPr>
          <w:rFonts w:cstheme="majorBidi"/>
          <w:sz w:val="24"/>
          <w:szCs w:val="24"/>
        </w:rPr>
        <w:t xml:space="preserve">. </w:t>
      </w:r>
      <w:r w:rsidR="005B74E3">
        <w:rPr>
          <w:rFonts w:cstheme="majorBidi"/>
          <w:sz w:val="24"/>
          <w:szCs w:val="24"/>
        </w:rPr>
        <w:t>The 95</w:t>
      </w:r>
      <w:r w:rsidR="005B74E3" w:rsidRPr="005B74E3">
        <w:rPr>
          <w:rFonts w:cstheme="majorBidi"/>
          <w:sz w:val="24"/>
          <w:szCs w:val="24"/>
          <w:vertAlign w:val="superscript"/>
        </w:rPr>
        <w:t>th</w:t>
      </w:r>
      <w:r w:rsidR="005B74E3">
        <w:rPr>
          <w:rFonts w:cstheme="majorBidi"/>
          <w:sz w:val="24"/>
          <w:szCs w:val="24"/>
        </w:rPr>
        <w:t xml:space="preserve"> percentile indicates the income level at which the </w:t>
      </w:r>
      <w:r w:rsidRPr="002E291E">
        <w:rPr>
          <w:rFonts w:cstheme="majorBidi"/>
          <w:sz w:val="24"/>
          <w:szCs w:val="24"/>
        </w:rPr>
        <w:t xml:space="preserve">top 5% </w:t>
      </w:r>
      <w:r w:rsidR="00745463">
        <w:rPr>
          <w:rFonts w:cstheme="majorBidi"/>
          <w:sz w:val="24"/>
          <w:szCs w:val="24"/>
        </w:rPr>
        <w:t xml:space="preserve">highest-income </w:t>
      </w:r>
      <w:r w:rsidR="005B74E3">
        <w:rPr>
          <w:rFonts w:cstheme="majorBidi"/>
          <w:sz w:val="24"/>
          <w:szCs w:val="24"/>
        </w:rPr>
        <w:t xml:space="preserve">individuals </w:t>
      </w:r>
      <w:r w:rsidRPr="002E291E">
        <w:rPr>
          <w:rFonts w:cstheme="majorBidi"/>
          <w:sz w:val="24"/>
          <w:szCs w:val="24"/>
        </w:rPr>
        <w:t>beg</w:t>
      </w:r>
      <w:r w:rsidR="0046769D" w:rsidRPr="002E291E">
        <w:rPr>
          <w:rFonts w:cstheme="majorBidi"/>
          <w:sz w:val="24"/>
          <w:szCs w:val="24"/>
        </w:rPr>
        <w:t>ins</w:t>
      </w:r>
      <w:r w:rsidRPr="002E291E">
        <w:rPr>
          <w:rFonts w:cstheme="majorBidi"/>
          <w:sz w:val="24"/>
          <w:szCs w:val="24"/>
        </w:rPr>
        <w:t xml:space="preserve"> </w:t>
      </w:r>
      <w:r w:rsidR="005B74E3">
        <w:rPr>
          <w:rFonts w:cstheme="majorBidi"/>
          <w:sz w:val="24"/>
          <w:szCs w:val="24"/>
        </w:rPr>
        <w:t>and their cumulative share of Gross National Income</w:t>
      </w:r>
      <w:r w:rsidR="00DF7B9C">
        <w:rPr>
          <w:rFonts w:cstheme="majorBidi"/>
          <w:sz w:val="24"/>
          <w:szCs w:val="24"/>
        </w:rPr>
        <w:t xml:space="preserve"> (GNI)</w:t>
      </w:r>
      <w:r w:rsidR="005B74E3">
        <w:rPr>
          <w:rFonts w:cstheme="majorBidi"/>
          <w:sz w:val="24"/>
          <w:szCs w:val="24"/>
        </w:rPr>
        <w:t>.</w:t>
      </w:r>
      <w:r w:rsidR="00F21AAC">
        <w:rPr>
          <w:rStyle w:val="FootnoteReference"/>
          <w:rFonts w:cstheme="majorBidi"/>
          <w:sz w:val="24"/>
          <w:szCs w:val="24"/>
        </w:rPr>
        <w:footnoteReference w:id="1"/>
      </w:r>
      <w:r w:rsidR="005B74E3">
        <w:rPr>
          <w:rFonts w:cstheme="majorBidi"/>
          <w:sz w:val="24"/>
          <w:szCs w:val="24"/>
        </w:rPr>
        <w:t xml:space="preserve"> </w:t>
      </w:r>
      <w:r w:rsidR="002D4C4F">
        <w:rPr>
          <w:rFonts w:cstheme="majorBidi"/>
          <w:sz w:val="24"/>
          <w:szCs w:val="24"/>
        </w:rPr>
        <w:t xml:space="preserve"> </w:t>
      </w:r>
      <w:r w:rsidR="005B74E3">
        <w:rPr>
          <w:rFonts w:cstheme="majorBidi"/>
          <w:sz w:val="24"/>
          <w:szCs w:val="24"/>
        </w:rPr>
        <w:t xml:space="preserve">For example, row 1 shows that, </w:t>
      </w:r>
      <w:r w:rsidR="00DF7B9C">
        <w:rPr>
          <w:rFonts w:cstheme="majorBidi"/>
          <w:sz w:val="24"/>
          <w:szCs w:val="24"/>
        </w:rPr>
        <w:t xml:space="preserve">at annual </w:t>
      </w:r>
      <w:r w:rsidR="005B74E3">
        <w:rPr>
          <w:rFonts w:cstheme="majorBidi"/>
          <w:sz w:val="24"/>
          <w:szCs w:val="24"/>
        </w:rPr>
        <w:t>incomes of about R300 000 and higher, the top 5% of individuals earned 27.4% of G</w:t>
      </w:r>
      <w:r w:rsidR="00DF7B9C">
        <w:rPr>
          <w:rFonts w:cstheme="majorBidi"/>
          <w:sz w:val="24"/>
          <w:szCs w:val="24"/>
        </w:rPr>
        <w:t>NI</w:t>
      </w:r>
      <w:r w:rsidR="005B74E3">
        <w:rPr>
          <w:rFonts w:cstheme="majorBidi"/>
          <w:sz w:val="24"/>
          <w:szCs w:val="24"/>
        </w:rPr>
        <w:t xml:space="preserve">. </w:t>
      </w:r>
    </w:p>
    <w:p w14:paraId="54FEB339" w14:textId="18D9CA39" w:rsidR="00E2680F" w:rsidRPr="002E291E" w:rsidRDefault="005B74E3" w:rsidP="002A70AE">
      <w:pPr>
        <w:spacing w:before="100" w:beforeAutospacing="1" w:after="100" w:afterAutospacing="1" w:line="312" w:lineRule="auto"/>
        <w:jc w:val="both"/>
        <w:rPr>
          <w:rFonts w:cstheme="majorBidi"/>
          <w:sz w:val="24"/>
          <w:szCs w:val="24"/>
        </w:rPr>
      </w:pPr>
      <w:r>
        <w:rPr>
          <w:rFonts w:cstheme="majorBidi"/>
          <w:sz w:val="24"/>
          <w:szCs w:val="24"/>
        </w:rPr>
        <w:t>If</w:t>
      </w:r>
      <w:r w:rsidR="00E71E65">
        <w:rPr>
          <w:rFonts w:cstheme="majorBidi"/>
          <w:sz w:val="24"/>
          <w:szCs w:val="24"/>
        </w:rPr>
        <w:t xml:space="preserve">, for example, </w:t>
      </w:r>
      <w:r w:rsidR="00DF7B9C">
        <w:rPr>
          <w:rFonts w:cstheme="majorBidi"/>
          <w:sz w:val="24"/>
          <w:szCs w:val="24"/>
        </w:rPr>
        <w:t xml:space="preserve">one </w:t>
      </w:r>
      <w:r>
        <w:rPr>
          <w:rFonts w:cstheme="majorBidi"/>
          <w:sz w:val="24"/>
          <w:szCs w:val="24"/>
        </w:rPr>
        <w:t>cut</w:t>
      </w:r>
      <w:r w:rsidR="00DF7B9C">
        <w:rPr>
          <w:rFonts w:cstheme="majorBidi"/>
          <w:sz w:val="24"/>
          <w:szCs w:val="24"/>
        </w:rPr>
        <w:t>s</w:t>
      </w:r>
      <w:r>
        <w:rPr>
          <w:rFonts w:cstheme="majorBidi"/>
          <w:sz w:val="24"/>
          <w:szCs w:val="24"/>
        </w:rPr>
        <w:t xml:space="preserve"> this down to the top 1%, </w:t>
      </w:r>
      <w:r w:rsidR="00DF7B9C">
        <w:rPr>
          <w:rFonts w:cstheme="majorBidi"/>
          <w:sz w:val="24"/>
          <w:szCs w:val="24"/>
        </w:rPr>
        <w:t xml:space="preserve">who have </w:t>
      </w:r>
      <w:r>
        <w:rPr>
          <w:rFonts w:cstheme="majorBidi"/>
          <w:sz w:val="24"/>
          <w:szCs w:val="24"/>
        </w:rPr>
        <w:t xml:space="preserve">incomes </w:t>
      </w:r>
      <w:r w:rsidR="00DF7B9C">
        <w:rPr>
          <w:rFonts w:cstheme="majorBidi"/>
          <w:sz w:val="24"/>
          <w:szCs w:val="24"/>
        </w:rPr>
        <w:t xml:space="preserve">of </w:t>
      </w:r>
      <w:r>
        <w:rPr>
          <w:rFonts w:cstheme="majorBidi"/>
          <w:sz w:val="24"/>
          <w:szCs w:val="24"/>
        </w:rPr>
        <w:t>about R780 000 and higher, we see that their share of G</w:t>
      </w:r>
      <w:r w:rsidR="00DF7B9C">
        <w:rPr>
          <w:rFonts w:cstheme="majorBidi"/>
          <w:sz w:val="24"/>
          <w:szCs w:val="24"/>
        </w:rPr>
        <w:t xml:space="preserve">NI </w:t>
      </w:r>
      <w:r>
        <w:rPr>
          <w:rFonts w:cstheme="majorBidi"/>
          <w:sz w:val="24"/>
          <w:szCs w:val="24"/>
        </w:rPr>
        <w:t xml:space="preserve">is 12.6%. </w:t>
      </w:r>
      <w:r w:rsidR="008D48F2" w:rsidRPr="002E291E">
        <w:rPr>
          <w:rFonts w:cstheme="majorBidi"/>
          <w:sz w:val="24"/>
          <w:szCs w:val="24"/>
        </w:rPr>
        <w:t xml:space="preserve">The richest </w:t>
      </w:r>
      <w:r>
        <w:rPr>
          <w:rFonts w:cstheme="majorBidi"/>
          <w:sz w:val="24"/>
          <w:szCs w:val="24"/>
        </w:rPr>
        <w:t xml:space="preserve">0.01% of people (about </w:t>
      </w:r>
      <w:r w:rsidR="008D48F2" w:rsidRPr="002E291E">
        <w:rPr>
          <w:rFonts w:cstheme="majorBidi"/>
          <w:sz w:val="24"/>
          <w:szCs w:val="24"/>
        </w:rPr>
        <w:t>3</w:t>
      </w:r>
      <w:r>
        <w:rPr>
          <w:rFonts w:cstheme="majorBidi"/>
          <w:sz w:val="24"/>
          <w:szCs w:val="24"/>
        </w:rPr>
        <w:t xml:space="preserve"> </w:t>
      </w:r>
      <w:r w:rsidR="008D48F2" w:rsidRPr="002E291E">
        <w:rPr>
          <w:rFonts w:cstheme="majorBidi"/>
          <w:sz w:val="24"/>
          <w:szCs w:val="24"/>
        </w:rPr>
        <w:t>500 people</w:t>
      </w:r>
      <w:r>
        <w:rPr>
          <w:rFonts w:cstheme="majorBidi"/>
          <w:sz w:val="24"/>
          <w:szCs w:val="24"/>
        </w:rPr>
        <w:t>)</w:t>
      </w:r>
      <w:r w:rsidR="008D48F2" w:rsidRPr="002E291E">
        <w:rPr>
          <w:rFonts w:cstheme="majorBidi"/>
          <w:sz w:val="24"/>
          <w:szCs w:val="24"/>
        </w:rPr>
        <w:t xml:space="preserve"> </w:t>
      </w:r>
      <w:r>
        <w:rPr>
          <w:rFonts w:cstheme="majorBidi"/>
          <w:sz w:val="24"/>
          <w:szCs w:val="24"/>
        </w:rPr>
        <w:t xml:space="preserve">had </w:t>
      </w:r>
      <w:r w:rsidR="00B33792">
        <w:rPr>
          <w:rFonts w:cstheme="majorBidi"/>
          <w:sz w:val="24"/>
          <w:szCs w:val="24"/>
        </w:rPr>
        <w:t xml:space="preserve">an </w:t>
      </w:r>
      <w:r>
        <w:rPr>
          <w:rFonts w:cstheme="majorBidi"/>
          <w:sz w:val="24"/>
          <w:szCs w:val="24"/>
        </w:rPr>
        <w:t xml:space="preserve">annual income of </w:t>
      </w:r>
      <w:r w:rsidR="008D48F2" w:rsidRPr="002E291E">
        <w:rPr>
          <w:rFonts w:cstheme="majorBidi"/>
          <w:sz w:val="24"/>
          <w:szCs w:val="24"/>
        </w:rPr>
        <w:t>over R7</w:t>
      </w:r>
      <w:r w:rsidR="00DF7B9C">
        <w:rPr>
          <w:rFonts w:cstheme="majorBidi"/>
          <w:sz w:val="24"/>
          <w:szCs w:val="24"/>
        </w:rPr>
        <w:t> </w:t>
      </w:r>
      <w:r w:rsidR="008D48F2" w:rsidRPr="002E291E">
        <w:rPr>
          <w:rFonts w:cstheme="majorBidi"/>
          <w:sz w:val="24"/>
          <w:szCs w:val="24"/>
        </w:rPr>
        <w:t>million</w:t>
      </w:r>
      <w:r>
        <w:rPr>
          <w:rFonts w:cstheme="majorBidi"/>
          <w:sz w:val="24"/>
          <w:szCs w:val="24"/>
        </w:rPr>
        <w:t xml:space="preserve"> each; their </w:t>
      </w:r>
      <w:r w:rsidR="00390493">
        <w:rPr>
          <w:rFonts w:cstheme="majorBidi"/>
          <w:sz w:val="24"/>
          <w:szCs w:val="24"/>
        </w:rPr>
        <w:t xml:space="preserve">combined </w:t>
      </w:r>
      <w:r>
        <w:rPr>
          <w:rFonts w:cstheme="majorBidi"/>
          <w:sz w:val="24"/>
          <w:szCs w:val="24"/>
        </w:rPr>
        <w:t xml:space="preserve">share of </w:t>
      </w:r>
      <w:r w:rsidR="00DF7B9C">
        <w:rPr>
          <w:rFonts w:cstheme="majorBidi"/>
          <w:sz w:val="24"/>
          <w:szCs w:val="24"/>
        </w:rPr>
        <w:t>GNI</w:t>
      </w:r>
      <w:r>
        <w:rPr>
          <w:rFonts w:cstheme="majorBidi"/>
          <w:sz w:val="24"/>
          <w:szCs w:val="24"/>
        </w:rPr>
        <w:t xml:space="preserve"> was 1.2%</w:t>
      </w:r>
      <w:r w:rsidR="00A16D48">
        <w:rPr>
          <w:rFonts w:cstheme="majorBidi"/>
          <w:sz w:val="24"/>
          <w:szCs w:val="24"/>
        </w:rPr>
        <w:t xml:space="preserve">, which is over a hundred times their </w:t>
      </w:r>
      <w:r w:rsidR="00D77959">
        <w:rPr>
          <w:rFonts w:cstheme="majorBidi"/>
          <w:sz w:val="24"/>
          <w:szCs w:val="24"/>
        </w:rPr>
        <w:t xml:space="preserve">share of the </w:t>
      </w:r>
      <w:r w:rsidR="00A16D48">
        <w:rPr>
          <w:rFonts w:cstheme="majorBidi"/>
          <w:sz w:val="24"/>
          <w:szCs w:val="24"/>
        </w:rPr>
        <w:t>population</w:t>
      </w:r>
      <w:r w:rsidR="00844676" w:rsidRPr="002E291E">
        <w:rPr>
          <w:rFonts w:cstheme="majorBidi"/>
          <w:sz w:val="24"/>
          <w:szCs w:val="24"/>
        </w:rPr>
        <w:t>.</w:t>
      </w:r>
      <w:r w:rsidR="00DF7B9C">
        <w:rPr>
          <w:rFonts w:cstheme="majorBidi"/>
          <w:sz w:val="24"/>
          <w:szCs w:val="24"/>
        </w:rPr>
        <w:t xml:space="preserve"> The relatively large income share</w:t>
      </w:r>
      <w:r w:rsidR="00390493">
        <w:rPr>
          <w:rFonts w:cstheme="majorBidi"/>
          <w:sz w:val="24"/>
          <w:szCs w:val="24"/>
        </w:rPr>
        <w:t>s</w:t>
      </w:r>
      <w:r w:rsidR="00DF7B9C">
        <w:rPr>
          <w:rFonts w:cstheme="majorBidi"/>
          <w:sz w:val="24"/>
          <w:szCs w:val="24"/>
        </w:rPr>
        <w:t xml:space="preserve"> of such small percentages of the total adult population captures, in stark terms</w:t>
      </w:r>
      <w:r w:rsidR="00EA45B1">
        <w:rPr>
          <w:rFonts w:cstheme="majorBidi"/>
          <w:sz w:val="24"/>
          <w:szCs w:val="24"/>
        </w:rPr>
        <w:t>,</w:t>
      </w:r>
      <w:r w:rsidR="00DF7B9C">
        <w:rPr>
          <w:rFonts w:cstheme="majorBidi"/>
          <w:sz w:val="24"/>
          <w:szCs w:val="24"/>
        </w:rPr>
        <w:t xml:space="preserve"> the extent of income inequality.</w:t>
      </w:r>
    </w:p>
    <w:p w14:paraId="40E9C94E" w14:textId="70DE4CA4" w:rsidR="009A5F88" w:rsidRPr="007C595B" w:rsidRDefault="009A5F88" w:rsidP="00003C05">
      <w:pPr>
        <w:pStyle w:val="TableCaption"/>
        <w:keepNext w:val="0"/>
        <w:spacing w:before="180" w:line="276" w:lineRule="auto"/>
        <w:jc w:val="center"/>
        <w:rPr>
          <w:rFonts w:cstheme="majorBidi"/>
          <w:b/>
          <w:i w:val="0"/>
        </w:rPr>
      </w:pPr>
      <w:r w:rsidRPr="007C595B">
        <w:rPr>
          <w:rFonts w:cstheme="majorBidi"/>
          <w:b/>
          <w:i w:val="0"/>
        </w:rPr>
        <w:lastRenderedPageBreak/>
        <w:t xml:space="preserve">Table </w:t>
      </w:r>
      <w:r w:rsidR="00657C47" w:rsidRPr="007C595B">
        <w:rPr>
          <w:rFonts w:cstheme="majorBidi"/>
          <w:b/>
          <w:i w:val="0"/>
        </w:rPr>
        <w:t>1</w:t>
      </w:r>
      <w:r w:rsidRPr="007C595B">
        <w:rPr>
          <w:rFonts w:cstheme="majorBidi"/>
          <w:b/>
          <w:i w:val="0"/>
        </w:rPr>
        <w:t xml:space="preserve">: Top percentile shares and incomes in </w:t>
      </w:r>
      <w:r w:rsidR="00C80864" w:rsidRPr="007C595B">
        <w:rPr>
          <w:rFonts w:cstheme="majorBidi"/>
          <w:b/>
          <w:i w:val="0"/>
        </w:rPr>
        <w:t>2016</w:t>
      </w:r>
    </w:p>
    <w:tbl>
      <w:tblPr>
        <w:tblW w:w="3590" w:type="pct"/>
        <w:jc w:val="center"/>
        <w:tblLook w:val="07E0" w:firstRow="1" w:lastRow="1" w:firstColumn="1" w:lastColumn="1" w:noHBand="1" w:noVBand="1"/>
      </w:tblPr>
      <w:tblGrid>
        <w:gridCol w:w="1175"/>
        <w:gridCol w:w="1907"/>
        <w:gridCol w:w="1767"/>
        <w:gridCol w:w="1624"/>
      </w:tblGrid>
      <w:tr w:rsidR="00DF7B9C" w:rsidRPr="002E291E" w14:paraId="7332C1A1" w14:textId="77777777" w:rsidTr="00DF7B9C">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3DC9A6A" w14:textId="77777777" w:rsidR="00C80864" w:rsidRPr="00003C05" w:rsidRDefault="00C80864" w:rsidP="00360E8F">
            <w:pPr>
              <w:pStyle w:val="Compact"/>
              <w:spacing w:line="276" w:lineRule="auto"/>
              <w:contextualSpacing/>
              <w:jc w:val="center"/>
              <w:rPr>
                <w:rFonts w:cstheme="majorBidi"/>
                <w:b/>
                <w:sz w:val="22"/>
              </w:rPr>
            </w:pPr>
            <w:r w:rsidRPr="00003C05">
              <w:rPr>
                <w:rFonts w:cstheme="majorBidi"/>
                <w:b/>
                <w:sz w:val="22"/>
              </w:rPr>
              <w:t>Percentile</w:t>
            </w:r>
          </w:p>
        </w:tc>
        <w:tc>
          <w:tcPr>
            <w:tcW w:w="0" w:type="auto"/>
            <w:tcBorders>
              <w:top w:val="single" w:sz="4" w:space="0" w:color="auto"/>
              <w:left w:val="single" w:sz="4" w:space="0" w:color="auto"/>
              <w:bottom w:val="single" w:sz="4" w:space="0" w:color="auto"/>
              <w:right w:val="single" w:sz="4" w:space="0" w:color="auto"/>
            </w:tcBorders>
            <w:vAlign w:val="center"/>
          </w:tcPr>
          <w:p w14:paraId="648A3BCE" w14:textId="793876F7" w:rsidR="00C80864" w:rsidRPr="00003C05" w:rsidRDefault="00C80864" w:rsidP="00DF7B9C">
            <w:pPr>
              <w:pStyle w:val="Compact"/>
              <w:spacing w:before="0" w:after="0"/>
              <w:jc w:val="center"/>
              <w:rPr>
                <w:rFonts w:cstheme="majorBidi"/>
                <w:b/>
                <w:sz w:val="22"/>
              </w:rPr>
            </w:pPr>
            <w:r w:rsidRPr="00003C05">
              <w:rPr>
                <w:rFonts w:cstheme="majorBidi"/>
                <w:b/>
                <w:sz w:val="22"/>
              </w:rPr>
              <w:t xml:space="preserve">Threshold </w:t>
            </w:r>
            <w:r w:rsidR="00DF7B9C">
              <w:rPr>
                <w:rFonts w:cstheme="majorBidi"/>
                <w:b/>
                <w:sz w:val="22"/>
              </w:rPr>
              <w:t>i</w:t>
            </w:r>
            <w:r w:rsidRPr="00003C05">
              <w:rPr>
                <w:rFonts w:cstheme="majorBidi"/>
                <w:b/>
                <w:sz w:val="22"/>
              </w:rPr>
              <w:t>ncome</w:t>
            </w:r>
          </w:p>
        </w:tc>
        <w:tc>
          <w:tcPr>
            <w:tcW w:w="0" w:type="auto"/>
            <w:tcBorders>
              <w:top w:val="single" w:sz="4" w:space="0" w:color="auto"/>
              <w:left w:val="single" w:sz="4" w:space="0" w:color="auto"/>
              <w:bottom w:val="single" w:sz="4" w:space="0" w:color="auto"/>
              <w:right w:val="single" w:sz="4" w:space="0" w:color="auto"/>
            </w:tcBorders>
            <w:vAlign w:val="center"/>
          </w:tcPr>
          <w:p w14:paraId="26252DE5" w14:textId="4E56FEAC" w:rsidR="00C80864" w:rsidRPr="00003C05" w:rsidRDefault="00C80864" w:rsidP="00DF7B9C">
            <w:pPr>
              <w:pStyle w:val="Compact"/>
              <w:spacing w:before="0" w:after="0"/>
              <w:jc w:val="center"/>
              <w:rPr>
                <w:rFonts w:cstheme="majorBidi"/>
                <w:b/>
                <w:sz w:val="22"/>
              </w:rPr>
            </w:pPr>
            <w:r w:rsidRPr="00003C05">
              <w:rPr>
                <w:rFonts w:cstheme="majorBidi"/>
                <w:b/>
                <w:sz w:val="22"/>
              </w:rPr>
              <w:t>Share of GNI (%)</w:t>
            </w:r>
          </w:p>
        </w:tc>
        <w:tc>
          <w:tcPr>
            <w:tcW w:w="0" w:type="auto"/>
            <w:tcBorders>
              <w:top w:val="single" w:sz="4" w:space="0" w:color="auto"/>
              <w:left w:val="single" w:sz="4" w:space="0" w:color="auto"/>
              <w:bottom w:val="single" w:sz="4" w:space="0" w:color="auto"/>
              <w:right w:val="single" w:sz="4" w:space="0" w:color="auto"/>
            </w:tcBorders>
            <w:vAlign w:val="bottom"/>
          </w:tcPr>
          <w:p w14:paraId="7B5E7EC8" w14:textId="6AA1D72D" w:rsidR="00C80864" w:rsidRPr="00003C05" w:rsidRDefault="00C80864" w:rsidP="00DF7B9C">
            <w:pPr>
              <w:pStyle w:val="Compact"/>
              <w:spacing w:before="0" w:after="0"/>
              <w:jc w:val="center"/>
              <w:rPr>
                <w:rFonts w:cstheme="majorBidi"/>
                <w:b/>
                <w:sz w:val="22"/>
              </w:rPr>
            </w:pPr>
            <w:r w:rsidRPr="00003C05">
              <w:rPr>
                <w:rFonts w:cstheme="majorBidi"/>
                <w:b/>
                <w:sz w:val="22"/>
              </w:rPr>
              <w:t xml:space="preserve">Annual </w:t>
            </w:r>
            <w:r w:rsidR="00DF7B9C">
              <w:rPr>
                <w:rFonts w:cstheme="majorBidi"/>
                <w:b/>
                <w:sz w:val="22"/>
              </w:rPr>
              <w:t>g</w:t>
            </w:r>
            <w:r w:rsidRPr="00003C05">
              <w:rPr>
                <w:rFonts w:cstheme="majorBidi"/>
                <w:b/>
                <w:sz w:val="22"/>
              </w:rPr>
              <w:t>rowth</w:t>
            </w:r>
            <w:r w:rsidR="00DF7B9C">
              <w:rPr>
                <w:rFonts w:cstheme="majorBidi"/>
                <w:b/>
                <w:sz w:val="22"/>
              </w:rPr>
              <w:t xml:space="preserve"> </w:t>
            </w:r>
            <w:r w:rsidR="00DF7B9C">
              <w:rPr>
                <w:rFonts w:cstheme="majorBidi"/>
                <w:b/>
                <w:sz w:val="22"/>
              </w:rPr>
              <w:br/>
              <w:t>2003-2016</w:t>
            </w:r>
            <w:r w:rsidRPr="00003C05">
              <w:rPr>
                <w:rFonts w:cstheme="majorBidi"/>
                <w:b/>
                <w:sz w:val="22"/>
              </w:rPr>
              <w:t xml:space="preserve"> (%)</w:t>
            </w:r>
          </w:p>
        </w:tc>
      </w:tr>
      <w:tr w:rsidR="00DF7B9C" w:rsidRPr="002E291E" w14:paraId="73135904" w14:textId="77777777" w:rsidTr="00003C05">
        <w:trPr>
          <w:trHeight w:val="340"/>
          <w:jc w:val="center"/>
        </w:trPr>
        <w:tc>
          <w:tcPr>
            <w:tcW w:w="0" w:type="auto"/>
            <w:tcBorders>
              <w:top w:val="single" w:sz="4" w:space="0" w:color="auto"/>
              <w:left w:val="single" w:sz="4" w:space="0" w:color="auto"/>
              <w:right w:val="single" w:sz="4" w:space="0" w:color="auto"/>
            </w:tcBorders>
            <w:vAlign w:val="bottom"/>
          </w:tcPr>
          <w:p w14:paraId="7D3B2ACE" w14:textId="77777777" w:rsidR="00C80864" w:rsidRPr="00003C05" w:rsidRDefault="00C80864" w:rsidP="00003C05">
            <w:pPr>
              <w:pStyle w:val="Compact"/>
              <w:spacing w:before="0" w:after="0" w:line="276" w:lineRule="auto"/>
              <w:contextualSpacing/>
              <w:jc w:val="center"/>
              <w:rPr>
                <w:rFonts w:cstheme="majorBidi"/>
                <w:b/>
                <w:sz w:val="22"/>
              </w:rPr>
            </w:pPr>
            <w:r w:rsidRPr="00003C05">
              <w:rPr>
                <w:rFonts w:cstheme="majorBidi"/>
                <w:b/>
                <w:sz w:val="22"/>
              </w:rPr>
              <w:t>95</w:t>
            </w:r>
          </w:p>
        </w:tc>
        <w:tc>
          <w:tcPr>
            <w:tcW w:w="0" w:type="auto"/>
            <w:tcBorders>
              <w:top w:val="single" w:sz="4" w:space="0" w:color="auto"/>
              <w:left w:val="single" w:sz="4" w:space="0" w:color="auto"/>
              <w:right w:val="single" w:sz="4" w:space="0" w:color="auto"/>
            </w:tcBorders>
            <w:vAlign w:val="bottom"/>
          </w:tcPr>
          <w:p w14:paraId="54A54D58" w14:textId="2A910568"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R309 917</w:t>
            </w:r>
          </w:p>
        </w:tc>
        <w:tc>
          <w:tcPr>
            <w:tcW w:w="0" w:type="auto"/>
            <w:tcBorders>
              <w:top w:val="single" w:sz="4" w:space="0" w:color="auto"/>
              <w:left w:val="single" w:sz="4" w:space="0" w:color="auto"/>
              <w:right w:val="single" w:sz="4" w:space="0" w:color="auto"/>
            </w:tcBorders>
            <w:vAlign w:val="bottom"/>
          </w:tcPr>
          <w:p w14:paraId="64950EB8" w14:textId="77777777"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27.4</w:t>
            </w:r>
          </w:p>
        </w:tc>
        <w:tc>
          <w:tcPr>
            <w:tcW w:w="0" w:type="auto"/>
            <w:tcBorders>
              <w:top w:val="single" w:sz="4" w:space="0" w:color="auto"/>
              <w:left w:val="single" w:sz="4" w:space="0" w:color="auto"/>
              <w:right w:val="single" w:sz="4" w:space="0" w:color="auto"/>
            </w:tcBorders>
            <w:vAlign w:val="bottom"/>
          </w:tcPr>
          <w:p w14:paraId="45629C4F" w14:textId="62A9992C"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5.</w:t>
            </w:r>
            <w:r w:rsidR="00003C05">
              <w:rPr>
                <w:rFonts w:cstheme="majorBidi"/>
                <w:sz w:val="22"/>
              </w:rPr>
              <w:t>1</w:t>
            </w:r>
          </w:p>
        </w:tc>
      </w:tr>
      <w:tr w:rsidR="00DF7B9C" w:rsidRPr="002E291E" w14:paraId="2CA358C0" w14:textId="77777777" w:rsidTr="00003C05">
        <w:trPr>
          <w:trHeight w:val="340"/>
          <w:jc w:val="center"/>
        </w:trPr>
        <w:tc>
          <w:tcPr>
            <w:tcW w:w="0" w:type="auto"/>
            <w:tcBorders>
              <w:left w:val="single" w:sz="4" w:space="0" w:color="auto"/>
              <w:right w:val="single" w:sz="4" w:space="0" w:color="auto"/>
            </w:tcBorders>
            <w:vAlign w:val="bottom"/>
          </w:tcPr>
          <w:p w14:paraId="62AE71B3" w14:textId="77777777" w:rsidR="00C80864" w:rsidRPr="00003C05" w:rsidRDefault="00C80864" w:rsidP="00003C05">
            <w:pPr>
              <w:pStyle w:val="Compact"/>
              <w:spacing w:before="0" w:after="0" w:line="276" w:lineRule="auto"/>
              <w:jc w:val="center"/>
              <w:rPr>
                <w:rFonts w:cstheme="majorBidi"/>
                <w:b/>
                <w:sz w:val="22"/>
              </w:rPr>
            </w:pPr>
            <w:r w:rsidRPr="00003C05">
              <w:rPr>
                <w:rFonts w:cstheme="majorBidi"/>
                <w:b/>
                <w:sz w:val="22"/>
              </w:rPr>
              <w:t>99</w:t>
            </w:r>
          </w:p>
        </w:tc>
        <w:tc>
          <w:tcPr>
            <w:tcW w:w="0" w:type="auto"/>
            <w:tcBorders>
              <w:left w:val="single" w:sz="4" w:space="0" w:color="auto"/>
              <w:right w:val="single" w:sz="4" w:space="0" w:color="auto"/>
            </w:tcBorders>
            <w:vAlign w:val="bottom"/>
          </w:tcPr>
          <w:p w14:paraId="72E48464" w14:textId="1889249A"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R777 820</w:t>
            </w:r>
          </w:p>
        </w:tc>
        <w:tc>
          <w:tcPr>
            <w:tcW w:w="0" w:type="auto"/>
            <w:tcBorders>
              <w:left w:val="single" w:sz="4" w:space="0" w:color="auto"/>
              <w:right w:val="single" w:sz="4" w:space="0" w:color="auto"/>
            </w:tcBorders>
            <w:vAlign w:val="bottom"/>
          </w:tcPr>
          <w:p w14:paraId="43B7E345" w14:textId="77777777"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12.6</w:t>
            </w:r>
          </w:p>
        </w:tc>
        <w:tc>
          <w:tcPr>
            <w:tcW w:w="0" w:type="auto"/>
            <w:tcBorders>
              <w:left w:val="single" w:sz="4" w:space="0" w:color="auto"/>
              <w:right w:val="single" w:sz="4" w:space="0" w:color="auto"/>
            </w:tcBorders>
            <w:vAlign w:val="bottom"/>
          </w:tcPr>
          <w:p w14:paraId="00969A1F" w14:textId="1F6628B1"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4.4</w:t>
            </w:r>
          </w:p>
        </w:tc>
      </w:tr>
      <w:tr w:rsidR="00DF7B9C" w:rsidRPr="002E291E" w14:paraId="2BB30391" w14:textId="77777777" w:rsidTr="00003C05">
        <w:trPr>
          <w:trHeight w:val="340"/>
          <w:jc w:val="center"/>
        </w:trPr>
        <w:tc>
          <w:tcPr>
            <w:tcW w:w="0" w:type="auto"/>
            <w:tcBorders>
              <w:left w:val="single" w:sz="4" w:space="0" w:color="auto"/>
              <w:right w:val="single" w:sz="4" w:space="0" w:color="auto"/>
            </w:tcBorders>
            <w:vAlign w:val="bottom"/>
          </w:tcPr>
          <w:p w14:paraId="11908E27" w14:textId="77777777" w:rsidR="00C80864" w:rsidRPr="00003C05" w:rsidRDefault="00C80864" w:rsidP="00003C05">
            <w:pPr>
              <w:pStyle w:val="Compact"/>
              <w:spacing w:before="0" w:after="0" w:line="276" w:lineRule="auto"/>
              <w:contextualSpacing/>
              <w:jc w:val="center"/>
              <w:rPr>
                <w:rFonts w:cstheme="majorBidi"/>
                <w:b/>
                <w:sz w:val="22"/>
              </w:rPr>
            </w:pPr>
            <w:r w:rsidRPr="00003C05">
              <w:rPr>
                <w:rFonts w:cstheme="majorBidi"/>
                <w:b/>
                <w:sz w:val="22"/>
              </w:rPr>
              <w:t>99.9</w:t>
            </w:r>
          </w:p>
        </w:tc>
        <w:tc>
          <w:tcPr>
            <w:tcW w:w="0" w:type="auto"/>
            <w:tcBorders>
              <w:left w:val="single" w:sz="4" w:space="0" w:color="auto"/>
              <w:right w:val="single" w:sz="4" w:space="0" w:color="auto"/>
            </w:tcBorders>
            <w:vAlign w:val="bottom"/>
          </w:tcPr>
          <w:p w14:paraId="28002B5C" w14:textId="250FF99C"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R2 288 927</w:t>
            </w:r>
          </w:p>
        </w:tc>
        <w:tc>
          <w:tcPr>
            <w:tcW w:w="0" w:type="auto"/>
            <w:tcBorders>
              <w:left w:val="single" w:sz="4" w:space="0" w:color="auto"/>
              <w:right w:val="single" w:sz="4" w:space="0" w:color="auto"/>
            </w:tcBorders>
            <w:vAlign w:val="bottom"/>
          </w:tcPr>
          <w:p w14:paraId="298C2E55" w14:textId="46B0CB08"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3.</w:t>
            </w:r>
            <w:r w:rsidR="00003C05">
              <w:rPr>
                <w:rFonts w:cstheme="majorBidi"/>
                <w:sz w:val="22"/>
              </w:rPr>
              <w:t>9</w:t>
            </w:r>
          </w:p>
        </w:tc>
        <w:tc>
          <w:tcPr>
            <w:tcW w:w="0" w:type="auto"/>
            <w:tcBorders>
              <w:left w:val="single" w:sz="4" w:space="0" w:color="auto"/>
              <w:right w:val="single" w:sz="4" w:space="0" w:color="auto"/>
            </w:tcBorders>
            <w:vAlign w:val="bottom"/>
          </w:tcPr>
          <w:p w14:paraId="01DA386B" w14:textId="7F26D15E"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4.</w:t>
            </w:r>
            <w:r w:rsidR="00003C05">
              <w:rPr>
                <w:rFonts w:cstheme="majorBidi"/>
                <w:sz w:val="22"/>
              </w:rPr>
              <w:t>4</w:t>
            </w:r>
          </w:p>
        </w:tc>
      </w:tr>
      <w:tr w:rsidR="00DF7B9C" w:rsidRPr="002E291E" w14:paraId="2FCF789F" w14:textId="77777777" w:rsidTr="00003C05">
        <w:trPr>
          <w:trHeight w:val="340"/>
          <w:jc w:val="center"/>
        </w:trPr>
        <w:tc>
          <w:tcPr>
            <w:tcW w:w="0" w:type="auto"/>
            <w:tcBorders>
              <w:left w:val="single" w:sz="4" w:space="0" w:color="auto"/>
              <w:bottom w:val="single" w:sz="4" w:space="0" w:color="auto"/>
              <w:right w:val="single" w:sz="4" w:space="0" w:color="auto"/>
            </w:tcBorders>
            <w:vAlign w:val="bottom"/>
          </w:tcPr>
          <w:p w14:paraId="0D9C88FB" w14:textId="77777777" w:rsidR="00C80864" w:rsidRPr="00003C05" w:rsidRDefault="00C80864" w:rsidP="00003C05">
            <w:pPr>
              <w:pStyle w:val="Compact"/>
              <w:spacing w:before="0" w:after="0" w:line="276" w:lineRule="auto"/>
              <w:contextualSpacing/>
              <w:jc w:val="center"/>
              <w:rPr>
                <w:rFonts w:cstheme="majorBidi"/>
                <w:b/>
                <w:sz w:val="22"/>
              </w:rPr>
            </w:pPr>
            <w:r w:rsidRPr="00003C05">
              <w:rPr>
                <w:rFonts w:cstheme="majorBidi"/>
                <w:b/>
                <w:sz w:val="22"/>
              </w:rPr>
              <w:t>99.99</w:t>
            </w:r>
          </w:p>
        </w:tc>
        <w:tc>
          <w:tcPr>
            <w:tcW w:w="0" w:type="auto"/>
            <w:tcBorders>
              <w:left w:val="single" w:sz="4" w:space="0" w:color="auto"/>
              <w:bottom w:val="single" w:sz="4" w:space="0" w:color="auto"/>
              <w:right w:val="single" w:sz="4" w:space="0" w:color="auto"/>
            </w:tcBorders>
            <w:vAlign w:val="bottom"/>
          </w:tcPr>
          <w:p w14:paraId="2A997438" w14:textId="7DC76580"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R7 230 804</w:t>
            </w:r>
          </w:p>
        </w:tc>
        <w:tc>
          <w:tcPr>
            <w:tcW w:w="0" w:type="auto"/>
            <w:tcBorders>
              <w:left w:val="single" w:sz="4" w:space="0" w:color="auto"/>
              <w:bottom w:val="single" w:sz="4" w:space="0" w:color="auto"/>
              <w:right w:val="single" w:sz="4" w:space="0" w:color="auto"/>
            </w:tcBorders>
            <w:vAlign w:val="bottom"/>
          </w:tcPr>
          <w:p w14:paraId="5C0C4423" w14:textId="77777777"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1.2</w:t>
            </w:r>
          </w:p>
        </w:tc>
        <w:tc>
          <w:tcPr>
            <w:tcW w:w="0" w:type="auto"/>
            <w:tcBorders>
              <w:left w:val="single" w:sz="4" w:space="0" w:color="auto"/>
              <w:bottom w:val="single" w:sz="4" w:space="0" w:color="auto"/>
              <w:right w:val="single" w:sz="4" w:space="0" w:color="auto"/>
            </w:tcBorders>
            <w:vAlign w:val="bottom"/>
          </w:tcPr>
          <w:p w14:paraId="5D9ECA9B" w14:textId="0F3B08C0" w:rsidR="00C80864" w:rsidRPr="00003C05" w:rsidRDefault="00C80864" w:rsidP="00003C05">
            <w:pPr>
              <w:pStyle w:val="Compact"/>
              <w:spacing w:before="0" w:after="0" w:line="276" w:lineRule="auto"/>
              <w:contextualSpacing/>
              <w:jc w:val="center"/>
              <w:rPr>
                <w:rFonts w:cstheme="majorBidi"/>
                <w:sz w:val="22"/>
              </w:rPr>
            </w:pPr>
            <w:r w:rsidRPr="00003C05">
              <w:rPr>
                <w:rFonts w:cstheme="majorBidi"/>
                <w:sz w:val="22"/>
              </w:rPr>
              <w:t>4.8</w:t>
            </w:r>
          </w:p>
        </w:tc>
      </w:tr>
    </w:tbl>
    <w:p w14:paraId="0D3B8409" w14:textId="1A9A2B37" w:rsidR="00597FD0" w:rsidRPr="002E291E" w:rsidRDefault="009A5F88" w:rsidP="00003C05">
      <w:pPr>
        <w:pStyle w:val="BodyText"/>
        <w:spacing w:before="120" w:after="0"/>
        <w:ind w:left="1276" w:right="1372"/>
        <w:rPr>
          <w:rFonts w:cstheme="majorBidi"/>
          <w:i/>
          <w:iCs/>
        </w:rPr>
      </w:pPr>
      <w:r w:rsidRPr="00003C05">
        <w:rPr>
          <w:rFonts w:cstheme="majorBidi"/>
          <w:i/>
          <w:iCs/>
          <w:sz w:val="20"/>
        </w:rPr>
        <w:t xml:space="preserve">Notes: </w:t>
      </w:r>
      <w:r w:rsidRPr="00003C05">
        <w:rPr>
          <w:rFonts w:cstheme="majorBidi"/>
          <w:iCs/>
          <w:sz w:val="20"/>
        </w:rPr>
        <w:t>Incomes adjusted to 2016 Rands.</w:t>
      </w:r>
      <w:r w:rsidR="00C80864" w:rsidRPr="00003C05">
        <w:rPr>
          <w:rFonts w:cstheme="majorBidi"/>
          <w:iCs/>
          <w:sz w:val="20"/>
        </w:rPr>
        <w:t xml:space="preserve"> The 95</w:t>
      </w:r>
      <w:r w:rsidR="00C80864" w:rsidRPr="00003C05">
        <w:rPr>
          <w:rFonts w:cstheme="majorBidi"/>
          <w:iCs/>
          <w:sz w:val="20"/>
          <w:vertAlign w:val="superscript"/>
        </w:rPr>
        <w:t>th</w:t>
      </w:r>
      <w:r w:rsidR="00C80864" w:rsidRPr="00003C05">
        <w:rPr>
          <w:rFonts w:cstheme="majorBidi"/>
          <w:iCs/>
          <w:sz w:val="20"/>
        </w:rPr>
        <w:t xml:space="preserve"> percentile uses 2014 data</w:t>
      </w:r>
      <w:r w:rsidRPr="00003C05">
        <w:rPr>
          <w:rFonts w:cstheme="majorBidi"/>
          <w:iCs/>
          <w:sz w:val="20"/>
        </w:rPr>
        <w:t xml:space="preserve">. </w:t>
      </w:r>
      <w:r w:rsidR="00003C05" w:rsidRPr="00A65882">
        <w:rPr>
          <w:rFonts w:cstheme="majorBidi"/>
          <w:i/>
          <w:iCs/>
          <w:sz w:val="20"/>
          <w:szCs w:val="20"/>
        </w:rPr>
        <w:t xml:space="preserve">Source: </w:t>
      </w:r>
      <w:r w:rsidR="00003C05" w:rsidRPr="00A65882">
        <w:rPr>
          <w:rFonts w:cstheme="majorBidi"/>
          <w:iCs/>
          <w:sz w:val="20"/>
          <w:szCs w:val="20"/>
        </w:rPr>
        <w:t>Bassier and Woolard (2018)</w:t>
      </w:r>
    </w:p>
    <w:p w14:paraId="63B8EDCC" w14:textId="53104458" w:rsidR="00787CDA" w:rsidRDefault="00503CB3" w:rsidP="00D77959">
      <w:pPr>
        <w:spacing w:before="360" w:after="100" w:afterAutospacing="1" w:line="312" w:lineRule="auto"/>
        <w:jc w:val="both"/>
        <w:rPr>
          <w:rFonts w:cstheme="majorBidi"/>
          <w:sz w:val="24"/>
          <w:szCs w:val="24"/>
        </w:rPr>
      </w:pPr>
      <w:r>
        <w:rPr>
          <w:rFonts w:cstheme="majorBidi"/>
          <w:iCs/>
          <w:sz w:val="24"/>
          <w:szCs w:val="24"/>
        </w:rPr>
        <w:t xml:space="preserve">A second issue is how this inequality has changed in the past decade or so. </w:t>
      </w:r>
      <w:r w:rsidR="00135FCB">
        <w:rPr>
          <w:rFonts w:cstheme="majorBidi"/>
          <w:iCs/>
          <w:sz w:val="24"/>
          <w:szCs w:val="24"/>
        </w:rPr>
        <w:t xml:space="preserve">First, for the entire period from </w:t>
      </w:r>
      <w:r w:rsidR="00135FCB" w:rsidRPr="00DF7B9C">
        <w:rPr>
          <w:rFonts w:cstheme="majorBidi"/>
          <w:sz w:val="24"/>
          <w:szCs w:val="24"/>
        </w:rPr>
        <w:t>2003</w:t>
      </w:r>
      <w:r w:rsidR="00135FCB">
        <w:rPr>
          <w:rFonts w:cstheme="majorBidi"/>
          <w:sz w:val="24"/>
          <w:szCs w:val="24"/>
        </w:rPr>
        <w:t xml:space="preserve"> to </w:t>
      </w:r>
      <w:r w:rsidR="00135FCB" w:rsidRPr="00DF7B9C">
        <w:rPr>
          <w:rFonts w:cstheme="majorBidi"/>
          <w:sz w:val="24"/>
          <w:szCs w:val="24"/>
        </w:rPr>
        <w:t>2016</w:t>
      </w:r>
      <w:r w:rsidR="00135FCB">
        <w:rPr>
          <w:rFonts w:cstheme="majorBidi"/>
          <w:sz w:val="24"/>
          <w:szCs w:val="24"/>
        </w:rPr>
        <w:t>, annual income growth rates are shown in t</w:t>
      </w:r>
      <w:r>
        <w:rPr>
          <w:rFonts w:cstheme="majorBidi"/>
          <w:iCs/>
          <w:sz w:val="24"/>
          <w:szCs w:val="24"/>
        </w:rPr>
        <w:t xml:space="preserve">he last column of </w:t>
      </w:r>
      <w:r w:rsidR="00DF7B9C" w:rsidRPr="00DF7B9C">
        <w:rPr>
          <w:rFonts w:cstheme="majorBidi"/>
          <w:iCs/>
          <w:sz w:val="24"/>
          <w:szCs w:val="24"/>
        </w:rPr>
        <w:t>Table 1</w:t>
      </w:r>
      <w:r w:rsidR="00DF7B9C" w:rsidRPr="00DF7B9C">
        <w:rPr>
          <w:rFonts w:cstheme="majorBidi"/>
          <w:sz w:val="24"/>
          <w:szCs w:val="24"/>
        </w:rPr>
        <w:t>.</w:t>
      </w:r>
      <w:r w:rsidR="00DF7B9C">
        <w:rPr>
          <w:rFonts w:cstheme="majorBidi"/>
          <w:sz w:val="24"/>
          <w:szCs w:val="24"/>
        </w:rPr>
        <w:t xml:space="preserve"> For all the top percentiles t</w:t>
      </w:r>
      <w:r w:rsidR="00DF7B9C" w:rsidRPr="002E291E">
        <w:rPr>
          <w:rFonts w:cstheme="majorBidi"/>
          <w:sz w:val="24"/>
          <w:szCs w:val="24"/>
        </w:rPr>
        <w:t xml:space="preserve">he growth rate </w:t>
      </w:r>
      <w:r w:rsidR="00DF7B9C">
        <w:rPr>
          <w:rFonts w:cstheme="majorBidi"/>
          <w:sz w:val="24"/>
          <w:szCs w:val="24"/>
        </w:rPr>
        <w:t xml:space="preserve">of income was </w:t>
      </w:r>
      <w:r w:rsidR="00B33792">
        <w:rPr>
          <w:rFonts w:cstheme="majorBidi"/>
          <w:sz w:val="24"/>
          <w:szCs w:val="24"/>
        </w:rPr>
        <w:t xml:space="preserve">around </w:t>
      </w:r>
      <w:r w:rsidR="00DF7B9C" w:rsidRPr="002E291E">
        <w:rPr>
          <w:rFonts w:cstheme="majorBidi"/>
          <w:sz w:val="24"/>
          <w:szCs w:val="24"/>
        </w:rPr>
        <w:t>5% per year</w:t>
      </w:r>
      <w:r>
        <w:rPr>
          <w:rFonts w:cstheme="majorBidi"/>
          <w:sz w:val="24"/>
          <w:szCs w:val="24"/>
        </w:rPr>
        <w:t xml:space="preserve">. </w:t>
      </w:r>
      <w:r w:rsidR="00BD006F">
        <w:rPr>
          <w:rFonts w:cstheme="majorBidi"/>
          <w:sz w:val="24"/>
          <w:szCs w:val="24"/>
        </w:rPr>
        <w:t xml:space="preserve">In comparison </w:t>
      </w:r>
      <w:r>
        <w:rPr>
          <w:rFonts w:cstheme="majorBidi"/>
          <w:sz w:val="24"/>
          <w:szCs w:val="24"/>
        </w:rPr>
        <w:t>the annual growth rate of Gross National Income</w:t>
      </w:r>
      <w:r w:rsidR="00BD006F">
        <w:rPr>
          <w:rFonts w:cstheme="majorBidi"/>
          <w:sz w:val="24"/>
          <w:szCs w:val="24"/>
        </w:rPr>
        <w:t xml:space="preserve"> f</w:t>
      </w:r>
      <w:r w:rsidR="00805F31">
        <w:rPr>
          <w:rFonts w:cstheme="majorBidi"/>
          <w:sz w:val="24"/>
          <w:szCs w:val="24"/>
        </w:rPr>
        <w:t xml:space="preserve">or the </w:t>
      </w:r>
      <w:r w:rsidR="00BD006F">
        <w:rPr>
          <w:rFonts w:cstheme="majorBidi"/>
          <w:sz w:val="24"/>
          <w:szCs w:val="24"/>
        </w:rPr>
        <w:t xml:space="preserve">same </w:t>
      </w:r>
      <w:r w:rsidR="00805F31">
        <w:rPr>
          <w:rFonts w:cstheme="majorBidi"/>
          <w:sz w:val="24"/>
          <w:szCs w:val="24"/>
        </w:rPr>
        <w:t xml:space="preserve">period </w:t>
      </w:r>
      <w:r w:rsidR="00BD006F">
        <w:rPr>
          <w:rFonts w:cstheme="majorBidi"/>
          <w:sz w:val="24"/>
          <w:szCs w:val="24"/>
        </w:rPr>
        <w:t xml:space="preserve">was </w:t>
      </w:r>
      <w:r w:rsidR="006C37D0">
        <w:rPr>
          <w:rFonts w:cstheme="majorBidi"/>
          <w:sz w:val="24"/>
          <w:szCs w:val="24"/>
        </w:rPr>
        <w:t xml:space="preserve">about </w:t>
      </w:r>
      <w:r w:rsidR="005B5646">
        <w:rPr>
          <w:rFonts w:cstheme="majorBidi"/>
          <w:sz w:val="24"/>
          <w:szCs w:val="24"/>
          <w:highlight w:val="yellow"/>
        </w:rPr>
        <w:t>3</w:t>
      </w:r>
      <w:commentRangeStart w:id="0"/>
      <w:r w:rsidR="00D95A19" w:rsidRPr="00B3177B">
        <w:rPr>
          <w:rFonts w:cstheme="majorBidi"/>
          <w:sz w:val="24"/>
          <w:szCs w:val="24"/>
          <w:highlight w:val="yellow"/>
        </w:rPr>
        <w:t>.</w:t>
      </w:r>
      <w:r w:rsidR="005B5646">
        <w:rPr>
          <w:rFonts w:cstheme="majorBidi"/>
          <w:sz w:val="24"/>
          <w:szCs w:val="24"/>
          <w:highlight w:val="yellow"/>
        </w:rPr>
        <w:t>65</w:t>
      </w:r>
      <w:r w:rsidR="0076221F" w:rsidRPr="00B3177B">
        <w:rPr>
          <w:rFonts w:cstheme="majorBidi"/>
          <w:sz w:val="24"/>
          <w:szCs w:val="24"/>
          <w:highlight w:val="yellow"/>
        </w:rPr>
        <w:t>%</w:t>
      </w:r>
      <w:commentRangeEnd w:id="0"/>
      <w:r w:rsidR="00B3177B">
        <w:rPr>
          <w:rStyle w:val="CommentReference"/>
        </w:rPr>
        <w:commentReference w:id="0"/>
      </w:r>
      <w:r w:rsidR="0076221F">
        <w:rPr>
          <w:rFonts w:cstheme="majorBidi"/>
          <w:sz w:val="24"/>
          <w:szCs w:val="24"/>
        </w:rPr>
        <w:t xml:space="preserve">. </w:t>
      </w:r>
      <w:r w:rsidR="00805F31">
        <w:rPr>
          <w:rFonts w:cstheme="majorBidi"/>
          <w:sz w:val="24"/>
          <w:szCs w:val="24"/>
        </w:rPr>
        <w:t xml:space="preserve"> </w:t>
      </w:r>
      <w:proofErr w:type="gramStart"/>
      <w:r w:rsidR="00805F31">
        <w:rPr>
          <w:rFonts w:cstheme="majorBidi"/>
          <w:sz w:val="24"/>
          <w:szCs w:val="24"/>
        </w:rPr>
        <w:t>Thus</w:t>
      </w:r>
      <w:proofErr w:type="gramEnd"/>
      <w:r w:rsidR="00805F31">
        <w:rPr>
          <w:rFonts w:cstheme="majorBidi"/>
          <w:sz w:val="24"/>
          <w:szCs w:val="24"/>
        </w:rPr>
        <w:t xml:space="preserve"> </w:t>
      </w:r>
      <w:r w:rsidR="006C37D0">
        <w:rPr>
          <w:rFonts w:cstheme="majorBidi"/>
          <w:sz w:val="24"/>
          <w:szCs w:val="24"/>
        </w:rPr>
        <w:t>the top income groups had income growth significantly higher than the national average.</w:t>
      </w:r>
    </w:p>
    <w:p w14:paraId="6DB609EA" w14:textId="206996E3" w:rsidR="00B0708D" w:rsidRPr="002A70AE" w:rsidRDefault="00751B9A" w:rsidP="002A70AE">
      <w:pPr>
        <w:spacing w:before="100" w:beforeAutospacing="1" w:after="100" w:afterAutospacing="1" w:line="312" w:lineRule="auto"/>
        <w:jc w:val="both"/>
        <w:rPr>
          <w:rFonts w:cstheme="majorBidi"/>
          <w:b/>
          <w:iCs/>
          <w:color w:val="0000FF"/>
          <w:sz w:val="28"/>
          <w:szCs w:val="24"/>
        </w:rPr>
      </w:pPr>
      <w:r w:rsidRPr="002A70AE">
        <w:rPr>
          <w:rFonts w:cstheme="majorBidi"/>
          <w:b/>
          <w:iCs/>
          <w:color w:val="0000FF"/>
          <w:sz w:val="28"/>
          <w:szCs w:val="24"/>
        </w:rPr>
        <w:t>…</w:t>
      </w:r>
      <w:r w:rsidR="00B0708D" w:rsidRPr="002A70AE">
        <w:rPr>
          <w:rFonts w:cstheme="majorBidi"/>
          <w:b/>
          <w:iCs/>
          <w:color w:val="0000FF"/>
          <w:sz w:val="28"/>
          <w:szCs w:val="24"/>
        </w:rPr>
        <w:t xml:space="preserve"> especially in a </w:t>
      </w:r>
      <w:r w:rsidRPr="002A70AE">
        <w:rPr>
          <w:rFonts w:cstheme="majorBidi"/>
          <w:b/>
          <w:iCs/>
          <w:color w:val="0000FF"/>
          <w:sz w:val="28"/>
          <w:szCs w:val="24"/>
        </w:rPr>
        <w:t xml:space="preserve">recent </w:t>
      </w:r>
      <w:r w:rsidR="00B0708D" w:rsidRPr="002A70AE">
        <w:rPr>
          <w:rFonts w:cstheme="majorBidi"/>
          <w:b/>
          <w:iCs/>
          <w:color w:val="0000FF"/>
          <w:sz w:val="28"/>
          <w:szCs w:val="24"/>
        </w:rPr>
        <w:t xml:space="preserve">period of low </w:t>
      </w:r>
      <w:r w:rsidRPr="002A70AE">
        <w:rPr>
          <w:rFonts w:cstheme="majorBidi"/>
          <w:b/>
          <w:iCs/>
          <w:color w:val="0000FF"/>
          <w:sz w:val="28"/>
          <w:szCs w:val="24"/>
        </w:rPr>
        <w:t xml:space="preserve">economic </w:t>
      </w:r>
      <w:r w:rsidR="00B0708D" w:rsidRPr="002A70AE">
        <w:rPr>
          <w:rFonts w:cstheme="majorBidi"/>
          <w:b/>
          <w:iCs/>
          <w:color w:val="0000FF"/>
          <w:sz w:val="28"/>
          <w:szCs w:val="24"/>
        </w:rPr>
        <w:t>growth</w:t>
      </w:r>
    </w:p>
    <w:p w14:paraId="6F41DEF9" w14:textId="28D30507" w:rsidR="005E0DFA" w:rsidRDefault="00787CDA" w:rsidP="002A70AE">
      <w:pPr>
        <w:spacing w:before="100" w:beforeAutospacing="1" w:after="100" w:afterAutospacing="1" w:line="312" w:lineRule="auto"/>
        <w:jc w:val="both"/>
        <w:rPr>
          <w:rFonts w:cstheme="majorBidi"/>
          <w:sz w:val="24"/>
          <w:szCs w:val="24"/>
        </w:rPr>
      </w:pPr>
      <w:r>
        <w:rPr>
          <w:rFonts w:cstheme="majorBidi"/>
          <w:sz w:val="24"/>
          <w:szCs w:val="24"/>
        </w:rPr>
        <w:t>A</w:t>
      </w:r>
      <w:r w:rsidR="00503CB3">
        <w:rPr>
          <w:rFonts w:cstheme="majorBidi"/>
          <w:sz w:val="24"/>
          <w:szCs w:val="24"/>
        </w:rPr>
        <w:t>ddition</w:t>
      </w:r>
      <w:r w:rsidR="00E71E65">
        <w:rPr>
          <w:rFonts w:cstheme="majorBidi"/>
          <w:sz w:val="24"/>
          <w:szCs w:val="24"/>
        </w:rPr>
        <w:t xml:space="preserve">al insight </w:t>
      </w:r>
      <w:r>
        <w:rPr>
          <w:rFonts w:cstheme="majorBidi"/>
          <w:sz w:val="24"/>
          <w:szCs w:val="24"/>
        </w:rPr>
        <w:t xml:space="preserve">flows from </w:t>
      </w:r>
      <w:r w:rsidR="00503CB3">
        <w:rPr>
          <w:rFonts w:cstheme="majorBidi"/>
          <w:sz w:val="24"/>
          <w:szCs w:val="24"/>
        </w:rPr>
        <w:t>distinguish</w:t>
      </w:r>
      <w:r w:rsidR="00E71E65">
        <w:rPr>
          <w:rFonts w:cstheme="majorBidi"/>
          <w:sz w:val="24"/>
          <w:szCs w:val="24"/>
        </w:rPr>
        <w:t>ing</w:t>
      </w:r>
      <w:r w:rsidR="00503CB3">
        <w:rPr>
          <w:rFonts w:cstheme="majorBidi"/>
          <w:sz w:val="24"/>
          <w:szCs w:val="24"/>
        </w:rPr>
        <w:t xml:space="preserve"> the period 2003-2007 (</w:t>
      </w:r>
      <w:r w:rsidR="00144934">
        <w:rPr>
          <w:rFonts w:cstheme="majorBidi"/>
          <w:sz w:val="24"/>
          <w:szCs w:val="24"/>
        </w:rPr>
        <w:t>up to the recession of 2008</w:t>
      </w:r>
      <w:r w:rsidR="00E71E65">
        <w:rPr>
          <w:rFonts w:cstheme="majorBidi"/>
          <w:sz w:val="24"/>
          <w:szCs w:val="24"/>
        </w:rPr>
        <w:t>-09</w:t>
      </w:r>
      <w:r w:rsidR="00503CB3">
        <w:rPr>
          <w:rFonts w:cstheme="majorBidi"/>
          <w:sz w:val="24"/>
          <w:szCs w:val="24"/>
        </w:rPr>
        <w:t xml:space="preserve">) </w:t>
      </w:r>
      <w:r w:rsidR="000477CB">
        <w:rPr>
          <w:rFonts w:cstheme="majorBidi"/>
          <w:sz w:val="24"/>
          <w:szCs w:val="24"/>
        </w:rPr>
        <w:t xml:space="preserve">from </w:t>
      </w:r>
      <w:r w:rsidR="00503CB3">
        <w:rPr>
          <w:rFonts w:cstheme="majorBidi"/>
          <w:sz w:val="24"/>
          <w:szCs w:val="24"/>
        </w:rPr>
        <w:t>the period after the recession</w:t>
      </w:r>
      <w:r w:rsidR="00144934">
        <w:rPr>
          <w:rFonts w:cstheme="majorBidi"/>
          <w:sz w:val="24"/>
          <w:szCs w:val="24"/>
        </w:rPr>
        <w:t xml:space="preserve">, i.e.  </w:t>
      </w:r>
      <w:r w:rsidR="005E0DFA">
        <w:rPr>
          <w:rFonts w:cstheme="majorBidi"/>
          <w:sz w:val="24"/>
          <w:szCs w:val="24"/>
        </w:rPr>
        <w:t>20</w:t>
      </w:r>
      <w:r w:rsidR="00E71E65">
        <w:rPr>
          <w:rFonts w:cstheme="majorBidi"/>
          <w:sz w:val="24"/>
          <w:szCs w:val="24"/>
        </w:rPr>
        <w:t>10</w:t>
      </w:r>
      <w:r w:rsidR="005E0DFA">
        <w:rPr>
          <w:rFonts w:cstheme="majorBidi"/>
          <w:sz w:val="24"/>
          <w:szCs w:val="24"/>
        </w:rPr>
        <w:t xml:space="preserve"> to 201</w:t>
      </w:r>
      <w:r w:rsidR="0076221F">
        <w:rPr>
          <w:rFonts w:cstheme="majorBidi"/>
          <w:sz w:val="24"/>
          <w:szCs w:val="24"/>
        </w:rPr>
        <w:t>6</w:t>
      </w:r>
      <w:r w:rsidR="005E0DFA">
        <w:rPr>
          <w:rFonts w:cstheme="majorBidi"/>
          <w:sz w:val="24"/>
          <w:szCs w:val="24"/>
        </w:rPr>
        <w:t xml:space="preserve">.  </w:t>
      </w:r>
    </w:p>
    <w:p w14:paraId="6E72E3EB" w14:textId="045DA52C" w:rsidR="0018443F" w:rsidRPr="0018443F" w:rsidRDefault="0018443F" w:rsidP="002A70AE">
      <w:pPr>
        <w:spacing w:before="100" w:beforeAutospacing="1" w:after="100" w:afterAutospacing="1" w:line="312" w:lineRule="auto"/>
        <w:jc w:val="both"/>
        <w:rPr>
          <w:rFonts w:ascii="Calibri" w:eastAsia="Calibri" w:hAnsi="Calibri" w:cs="Times New Roman"/>
          <w:sz w:val="24"/>
          <w:szCs w:val="24"/>
        </w:rPr>
      </w:pPr>
      <w:r w:rsidRPr="0018443F">
        <w:rPr>
          <w:rFonts w:ascii="Calibri" w:eastAsia="Calibri" w:hAnsi="Calibri" w:cs="Times New Roman"/>
          <w:sz w:val="24"/>
          <w:szCs w:val="24"/>
        </w:rPr>
        <w:t xml:space="preserve">Figure 1 shows the </w:t>
      </w:r>
      <w:r w:rsidR="00A1311B">
        <w:rPr>
          <w:rFonts w:ascii="Calibri" w:eastAsia="Calibri" w:hAnsi="Calibri" w:cs="Times New Roman"/>
          <w:sz w:val="24"/>
          <w:szCs w:val="24"/>
        </w:rPr>
        <w:t xml:space="preserve">cross-sectional </w:t>
      </w:r>
      <w:r w:rsidRPr="0018443F">
        <w:rPr>
          <w:rFonts w:ascii="Calibri" w:eastAsia="Calibri" w:hAnsi="Calibri" w:cs="Times New Roman"/>
          <w:sz w:val="24"/>
          <w:szCs w:val="24"/>
        </w:rPr>
        <w:t>growth rates of</w:t>
      </w:r>
      <w:r w:rsidR="00A1311B">
        <w:rPr>
          <w:rFonts w:ascii="Calibri" w:eastAsia="Calibri" w:hAnsi="Calibri" w:cs="Times New Roman"/>
          <w:sz w:val="24"/>
          <w:szCs w:val="24"/>
        </w:rPr>
        <w:t xml:space="preserve"> </w:t>
      </w:r>
      <w:r w:rsidR="00D77959">
        <w:rPr>
          <w:rFonts w:ascii="Calibri" w:eastAsia="Calibri" w:hAnsi="Calibri" w:cs="Times New Roman"/>
          <w:sz w:val="24"/>
          <w:szCs w:val="24"/>
        </w:rPr>
        <w:t xml:space="preserve">income of </w:t>
      </w:r>
      <w:r w:rsidR="00A1311B">
        <w:rPr>
          <w:rFonts w:ascii="Calibri" w:eastAsia="Calibri" w:hAnsi="Calibri" w:cs="Times New Roman"/>
          <w:sz w:val="24"/>
          <w:szCs w:val="24"/>
        </w:rPr>
        <w:t>people at</w:t>
      </w:r>
      <w:r w:rsidRPr="0018443F">
        <w:rPr>
          <w:rFonts w:ascii="Calibri" w:eastAsia="Calibri" w:hAnsi="Calibri" w:cs="Times New Roman"/>
          <w:sz w:val="24"/>
          <w:szCs w:val="24"/>
        </w:rPr>
        <w:t xml:space="preserve"> </w:t>
      </w:r>
      <w:r w:rsidR="00A1311B">
        <w:rPr>
          <w:rFonts w:ascii="Calibri" w:eastAsia="Calibri" w:hAnsi="Calibri" w:cs="Times New Roman"/>
          <w:sz w:val="24"/>
          <w:szCs w:val="24"/>
        </w:rPr>
        <w:t>each</w:t>
      </w:r>
      <w:r w:rsidRPr="0018443F">
        <w:rPr>
          <w:rFonts w:ascii="Calibri" w:eastAsia="Calibri" w:hAnsi="Calibri" w:cs="Times New Roman"/>
          <w:sz w:val="24"/>
          <w:szCs w:val="24"/>
        </w:rPr>
        <w:t xml:space="preserve"> percentile for these periods. The blue line shows the average growth rate of national income (GNI) in each period. The left-hand graph shows that growth</w:t>
      </w:r>
      <w:r w:rsidR="00A1311B">
        <w:rPr>
          <w:rFonts w:ascii="Calibri" w:eastAsia="Calibri" w:hAnsi="Calibri" w:cs="Times New Roman"/>
          <w:sz w:val="24"/>
          <w:szCs w:val="24"/>
        </w:rPr>
        <w:t xml:space="preserve"> for the 95-98</w:t>
      </w:r>
      <w:r w:rsidR="00A1311B" w:rsidRPr="00A1311B">
        <w:rPr>
          <w:rFonts w:ascii="Calibri" w:eastAsia="Calibri" w:hAnsi="Calibri" w:cs="Times New Roman"/>
          <w:sz w:val="24"/>
          <w:szCs w:val="24"/>
          <w:vertAlign w:val="superscript"/>
        </w:rPr>
        <w:t>th</w:t>
      </w:r>
      <w:r w:rsidR="00A1311B">
        <w:rPr>
          <w:rFonts w:ascii="Calibri" w:eastAsia="Calibri" w:hAnsi="Calibri" w:cs="Times New Roman"/>
          <w:sz w:val="24"/>
          <w:szCs w:val="24"/>
        </w:rPr>
        <w:t xml:space="preserve"> percentiles</w:t>
      </w:r>
      <w:r w:rsidRPr="0018443F">
        <w:rPr>
          <w:rFonts w:ascii="Calibri" w:eastAsia="Calibri" w:hAnsi="Calibri" w:cs="Times New Roman"/>
          <w:sz w:val="24"/>
          <w:szCs w:val="24"/>
        </w:rPr>
        <w:t xml:space="preserve"> was </w:t>
      </w:r>
      <w:proofErr w:type="gramStart"/>
      <w:r w:rsidRPr="0018443F">
        <w:rPr>
          <w:rFonts w:ascii="Calibri" w:eastAsia="Calibri" w:hAnsi="Calibri" w:cs="Times New Roman"/>
          <w:sz w:val="24"/>
          <w:szCs w:val="24"/>
        </w:rPr>
        <w:t>similar to</w:t>
      </w:r>
      <w:proofErr w:type="gramEnd"/>
      <w:r w:rsidRPr="0018443F">
        <w:rPr>
          <w:rFonts w:ascii="Calibri" w:eastAsia="Calibri" w:hAnsi="Calibri" w:cs="Times New Roman"/>
          <w:sz w:val="24"/>
          <w:szCs w:val="24"/>
        </w:rPr>
        <w:t xml:space="preserve"> the average national growth of 5.7% (blue line) in the high-growth upswing before the recession of 2008-09, </w:t>
      </w:r>
      <w:r w:rsidR="00550991">
        <w:rPr>
          <w:rFonts w:ascii="Calibri" w:eastAsia="Calibri" w:hAnsi="Calibri" w:cs="Times New Roman"/>
          <w:sz w:val="24"/>
          <w:szCs w:val="24"/>
        </w:rPr>
        <w:t>but</w:t>
      </w:r>
      <w:r w:rsidRPr="0018443F">
        <w:rPr>
          <w:rFonts w:ascii="Calibri" w:eastAsia="Calibri" w:hAnsi="Calibri" w:cs="Times New Roman"/>
          <w:sz w:val="24"/>
          <w:szCs w:val="24"/>
        </w:rPr>
        <w:t xml:space="preserve"> the </w:t>
      </w:r>
      <w:r w:rsidR="00D77959">
        <w:rPr>
          <w:rFonts w:ascii="Calibri" w:eastAsia="Calibri" w:hAnsi="Calibri" w:cs="Times New Roman"/>
          <w:sz w:val="24"/>
          <w:szCs w:val="24"/>
        </w:rPr>
        <w:t xml:space="preserve">incomes of the </w:t>
      </w:r>
      <w:r w:rsidRPr="0018443F">
        <w:rPr>
          <w:rFonts w:ascii="Calibri" w:eastAsia="Calibri" w:hAnsi="Calibri" w:cs="Times New Roman"/>
          <w:sz w:val="24"/>
          <w:szCs w:val="24"/>
        </w:rPr>
        <w:t>very richest grew much faster. After the recession, when the economy (</w:t>
      </w:r>
      <w:r w:rsidR="0076221F">
        <w:rPr>
          <w:rFonts w:ascii="Calibri" w:eastAsia="Calibri" w:hAnsi="Calibri" w:cs="Times New Roman"/>
          <w:sz w:val="24"/>
          <w:szCs w:val="24"/>
        </w:rPr>
        <w:t xml:space="preserve">as measured by </w:t>
      </w:r>
      <w:r w:rsidRPr="0018443F">
        <w:rPr>
          <w:rFonts w:ascii="Calibri" w:eastAsia="Calibri" w:hAnsi="Calibri" w:cs="Times New Roman"/>
          <w:sz w:val="24"/>
          <w:szCs w:val="24"/>
        </w:rPr>
        <w:t xml:space="preserve">GNI) was growing much more slowly at an average 1.9%, the </w:t>
      </w:r>
      <w:r w:rsidR="00D77959">
        <w:rPr>
          <w:rFonts w:ascii="Calibri" w:eastAsia="Calibri" w:hAnsi="Calibri" w:cs="Times New Roman"/>
          <w:sz w:val="24"/>
          <w:szCs w:val="24"/>
        </w:rPr>
        <w:t xml:space="preserve">incomes of the </w:t>
      </w:r>
      <w:r w:rsidRPr="0018443F">
        <w:rPr>
          <w:rFonts w:ascii="Calibri" w:eastAsia="Calibri" w:hAnsi="Calibri" w:cs="Times New Roman"/>
          <w:sz w:val="24"/>
          <w:szCs w:val="24"/>
        </w:rPr>
        <w:t>top grew</w:t>
      </w:r>
      <w:commentRangeStart w:id="1"/>
      <w:r w:rsidR="00EC6B20">
        <w:rPr>
          <w:rFonts w:ascii="Calibri" w:eastAsia="Calibri" w:hAnsi="Calibri" w:cs="Times New Roman"/>
          <w:sz w:val="24"/>
          <w:szCs w:val="24"/>
        </w:rPr>
        <w:t xml:space="preserve"> more than twice the GNI rate of growth.</w:t>
      </w:r>
      <w:commentRangeEnd w:id="1"/>
      <w:r w:rsidR="007130F1">
        <w:rPr>
          <w:rStyle w:val="CommentReference"/>
        </w:rPr>
        <w:commentReference w:id="1"/>
      </w:r>
      <w:r w:rsidRPr="0018443F">
        <w:rPr>
          <w:rFonts w:ascii="Calibri" w:eastAsia="Calibri" w:hAnsi="Calibri" w:cs="Times New Roman"/>
          <w:sz w:val="24"/>
          <w:szCs w:val="24"/>
        </w:rPr>
        <w:t xml:space="preserve"> </w:t>
      </w:r>
    </w:p>
    <w:p w14:paraId="6D188561" w14:textId="610611B6" w:rsidR="009A5F88" w:rsidRPr="007C595B" w:rsidRDefault="009A5F88" w:rsidP="00DF7B9C">
      <w:pPr>
        <w:pStyle w:val="BodyText"/>
        <w:keepNext/>
        <w:spacing w:after="120" w:line="276" w:lineRule="auto"/>
        <w:jc w:val="center"/>
        <w:rPr>
          <w:rFonts w:cstheme="majorBidi"/>
          <w:b/>
          <w:iCs/>
        </w:rPr>
      </w:pPr>
      <w:r w:rsidRPr="007C595B">
        <w:rPr>
          <w:rFonts w:cstheme="majorBidi"/>
          <w:b/>
          <w:iCs/>
        </w:rPr>
        <w:lastRenderedPageBreak/>
        <w:t xml:space="preserve">Figure </w:t>
      </w:r>
      <w:r w:rsidR="00E2680F" w:rsidRPr="007C595B">
        <w:rPr>
          <w:rFonts w:cstheme="majorBidi"/>
          <w:b/>
          <w:iCs/>
        </w:rPr>
        <w:t>1</w:t>
      </w:r>
      <w:r w:rsidRPr="007C595B">
        <w:rPr>
          <w:rFonts w:cstheme="majorBidi"/>
          <w:b/>
          <w:iCs/>
        </w:rPr>
        <w:t xml:space="preserve">: </w:t>
      </w:r>
      <w:r w:rsidR="002C3ABF">
        <w:rPr>
          <w:rFonts w:cstheme="majorBidi"/>
          <w:b/>
          <w:iCs/>
        </w:rPr>
        <w:t>Income g</w:t>
      </w:r>
      <w:r w:rsidRPr="007C595B">
        <w:rPr>
          <w:rFonts w:cstheme="majorBidi"/>
          <w:b/>
          <w:iCs/>
        </w:rPr>
        <w:t>rowth</w:t>
      </w:r>
      <w:r w:rsidR="002C3ABF">
        <w:rPr>
          <w:rFonts w:cstheme="majorBidi"/>
          <w:b/>
          <w:iCs/>
        </w:rPr>
        <w:t xml:space="preserve"> rates</w:t>
      </w:r>
      <w:r w:rsidRPr="007C595B">
        <w:rPr>
          <w:rFonts w:cstheme="majorBidi"/>
          <w:b/>
          <w:iCs/>
        </w:rPr>
        <w:t xml:space="preserve"> </w:t>
      </w:r>
      <w:r w:rsidR="00EC6B20">
        <w:rPr>
          <w:rFonts w:cstheme="majorBidi"/>
          <w:b/>
          <w:iCs/>
        </w:rPr>
        <w:t>pre- and post-</w:t>
      </w:r>
      <w:r w:rsidRPr="007C595B">
        <w:rPr>
          <w:rFonts w:cstheme="majorBidi"/>
          <w:b/>
          <w:iCs/>
        </w:rPr>
        <w:t>recession</w:t>
      </w:r>
    </w:p>
    <w:p w14:paraId="60C1CCF4" w14:textId="7AF43E1B" w:rsidR="009A5F88" w:rsidRPr="002E291E" w:rsidRDefault="001159AD" w:rsidP="00360E8F">
      <w:pPr>
        <w:pStyle w:val="BodyText"/>
        <w:spacing w:line="276" w:lineRule="auto"/>
        <w:contextualSpacing/>
        <w:jc w:val="center"/>
        <w:rPr>
          <w:rFonts w:cstheme="majorBidi"/>
          <w:i/>
          <w:iCs/>
        </w:rPr>
      </w:pPr>
      <w:r w:rsidRPr="002E291E">
        <w:rPr>
          <w:noProof/>
          <w:lang w:val="en-ZA" w:eastAsia="en-ZA"/>
        </w:rPr>
        <w:drawing>
          <wp:inline distT="0" distB="0" distL="0" distR="0" wp14:anchorId="06FF82BB" wp14:editId="1346E939">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228" cy="2743341"/>
                    </a:xfrm>
                    <a:prstGeom prst="rect">
                      <a:avLst/>
                    </a:prstGeom>
                  </pic:spPr>
                </pic:pic>
              </a:graphicData>
            </a:graphic>
          </wp:inline>
        </w:drawing>
      </w:r>
    </w:p>
    <w:p w14:paraId="13411E6F" w14:textId="0E17694F" w:rsidR="00A65882" w:rsidRPr="00A65882" w:rsidRDefault="009A5F88" w:rsidP="00003C05">
      <w:pPr>
        <w:spacing w:after="0" w:line="240" w:lineRule="auto"/>
        <w:ind w:left="1134"/>
        <w:rPr>
          <w:rFonts w:cstheme="majorBidi"/>
          <w:sz w:val="20"/>
          <w:szCs w:val="20"/>
        </w:rPr>
      </w:pPr>
      <w:r w:rsidRPr="00A65882">
        <w:rPr>
          <w:rFonts w:cstheme="majorBidi"/>
          <w:i/>
          <w:iCs/>
          <w:sz w:val="20"/>
          <w:szCs w:val="20"/>
        </w:rPr>
        <w:t xml:space="preserve">Notes: </w:t>
      </w:r>
      <w:r w:rsidRPr="00A65882">
        <w:rPr>
          <w:rFonts w:cstheme="majorBidi"/>
          <w:iCs/>
          <w:sz w:val="20"/>
          <w:szCs w:val="20"/>
        </w:rPr>
        <w:t>Income reported in real 2016 Rands. Blue lines indicate G</w:t>
      </w:r>
      <w:r w:rsidR="00EE7FE9">
        <w:rPr>
          <w:rFonts w:cstheme="majorBidi"/>
          <w:iCs/>
          <w:sz w:val="20"/>
          <w:szCs w:val="20"/>
        </w:rPr>
        <w:t xml:space="preserve">ross </w:t>
      </w:r>
      <w:r w:rsidRPr="00A65882">
        <w:rPr>
          <w:rFonts w:cstheme="majorBidi"/>
          <w:iCs/>
          <w:sz w:val="20"/>
          <w:szCs w:val="20"/>
        </w:rPr>
        <w:t>N</w:t>
      </w:r>
      <w:r w:rsidR="00EE7FE9">
        <w:rPr>
          <w:rFonts w:cstheme="majorBidi"/>
          <w:iCs/>
          <w:sz w:val="20"/>
          <w:szCs w:val="20"/>
        </w:rPr>
        <w:t xml:space="preserve">ational </w:t>
      </w:r>
      <w:r w:rsidRPr="00A65882">
        <w:rPr>
          <w:rFonts w:cstheme="majorBidi"/>
          <w:iCs/>
          <w:sz w:val="20"/>
          <w:szCs w:val="20"/>
        </w:rPr>
        <w:t>I</w:t>
      </w:r>
      <w:r w:rsidR="00EE7FE9">
        <w:rPr>
          <w:rFonts w:cstheme="majorBidi"/>
          <w:iCs/>
          <w:sz w:val="20"/>
          <w:szCs w:val="20"/>
        </w:rPr>
        <w:t>ncome</w:t>
      </w:r>
      <w:r w:rsidRPr="00A65882">
        <w:rPr>
          <w:rFonts w:cstheme="majorBidi"/>
          <w:iCs/>
          <w:sz w:val="20"/>
          <w:szCs w:val="20"/>
        </w:rPr>
        <w:t xml:space="preserve"> growth over the period.</w:t>
      </w:r>
      <w:r w:rsidR="001804BC" w:rsidRPr="00A65882">
        <w:rPr>
          <w:rFonts w:cstheme="majorBidi"/>
          <w:i/>
          <w:iCs/>
          <w:sz w:val="20"/>
          <w:szCs w:val="20"/>
        </w:rPr>
        <w:t xml:space="preserve"> </w:t>
      </w:r>
      <w:r w:rsidR="00A65882" w:rsidRPr="00A65882">
        <w:rPr>
          <w:rFonts w:cstheme="majorBidi"/>
          <w:i/>
          <w:iCs/>
          <w:sz w:val="20"/>
          <w:szCs w:val="20"/>
        </w:rPr>
        <w:t xml:space="preserve">Source: </w:t>
      </w:r>
      <w:r w:rsidR="00A65882" w:rsidRPr="00A65882">
        <w:rPr>
          <w:rFonts w:cstheme="majorBidi"/>
          <w:iCs/>
          <w:sz w:val="20"/>
          <w:szCs w:val="20"/>
        </w:rPr>
        <w:t>Bassier and Woolard (2018)</w:t>
      </w:r>
    </w:p>
    <w:p w14:paraId="4439343C" w14:textId="77777777" w:rsidR="00A65882" w:rsidRDefault="00A65882" w:rsidP="00360E8F">
      <w:pPr>
        <w:spacing w:line="276" w:lineRule="auto"/>
        <w:jc w:val="both"/>
        <w:rPr>
          <w:rFonts w:cstheme="majorBidi"/>
          <w:sz w:val="24"/>
          <w:szCs w:val="24"/>
        </w:rPr>
      </w:pPr>
    </w:p>
    <w:p w14:paraId="529AA4F6" w14:textId="58FC5341" w:rsidR="00B0708D" w:rsidRPr="002A70AE" w:rsidRDefault="00982352" w:rsidP="002A70AE">
      <w:pPr>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t xml:space="preserve">How does </w:t>
      </w:r>
      <w:r w:rsidR="00D77959">
        <w:rPr>
          <w:rFonts w:cstheme="majorBidi"/>
          <w:b/>
          <w:color w:val="0000FF"/>
          <w:sz w:val="28"/>
          <w:szCs w:val="24"/>
        </w:rPr>
        <w:t xml:space="preserve">income growth of the </w:t>
      </w:r>
      <w:r w:rsidRPr="002A70AE">
        <w:rPr>
          <w:rFonts w:cstheme="majorBidi"/>
          <w:b/>
          <w:color w:val="0000FF"/>
          <w:sz w:val="28"/>
          <w:szCs w:val="24"/>
        </w:rPr>
        <w:t xml:space="preserve">top </w:t>
      </w:r>
      <w:r w:rsidR="00B0708D" w:rsidRPr="002A70AE">
        <w:rPr>
          <w:rFonts w:cstheme="majorBidi"/>
          <w:b/>
          <w:color w:val="0000FF"/>
          <w:sz w:val="28"/>
          <w:szCs w:val="24"/>
        </w:rPr>
        <w:t>compare to the rest of the people</w:t>
      </w:r>
      <w:r w:rsidRPr="002A70AE">
        <w:rPr>
          <w:rFonts w:cstheme="majorBidi"/>
          <w:b/>
          <w:color w:val="0000FF"/>
          <w:sz w:val="28"/>
          <w:szCs w:val="24"/>
        </w:rPr>
        <w:t>?</w:t>
      </w:r>
    </w:p>
    <w:p w14:paraId="4593826B" w14:textId="77777777" w:rsidR="00B3177B" w:rsidRDefault="00062CF3" w:rsidP="002A70AE">
      <w:pPr>
        <w:spacing w:before="100" w:beforeAutospacing="1" w:after="100" w:afterAutospacing="1" w:line="312" w:lineRule="auto"/>
        <w:jc w:val="both"/>
        <w:rPr>
          <w:rFonts w:cstheme="majorBidi"/>
          <w:sz w:val="24"/>
          <w:szCs w:val="24"/>
        </w:rPr>
      </w:pPr>
      <w:r w:rsidRPr="002E291E">
        <w:rPr>
          <w:rFonts w:cstheme="majorBidi"/>
          <w:sz w:val="24"/>
          <w:szCs w:val="24"/>
        </w:rPr>
        <w:t xml:space="preserve">How does the growth of the </w:t>
      </w:r>
      <w:r w:rsidR="0076779F" w:rsidRPr="002E291E">
        <w:rPr>
          <w:rFonts w:cstheme="majorBidi"/>
          <w:sz w:val="24"/>
          <w:szCs w:val="24"/>
        </w:rPr>
        <w:t>top incomes</w:t>
      </w:r>
      <w:r w:rsidRPr="002E291E">
        <w:rPr>
          <w:rFonts w:cstheme="majorBidi"/>
          <w:sz w:val="24"/>
          <w:szCs w:val="24"/>
        </w:rPr>
        <w:t xml:space="preserve"> compare to </w:t>
      </w:r>
      <w:r w:rsidR="006C37D0">
        <w:rPr>
          <w:rFonts w:cstheme="majorBidi"/>
          <w:sz w:val="24"/>
          <w:szCs w:val="24"/>
        </w:rPr>
        <w:t xml:space="preserve">that of </w:t>
      </w:r>
      <w:r w:rsidRPr="002E291E">
        <w:rPr>
          <w:rFonts w:cstheme="majorBidi"/>
          <w:sz w:val="24"/>
          <w:szCs w:val="24"/>
        </w:rPr>
        <w:t>other</w:t>
      </w:r>
      <w:r w:rsidR="006C37D0">
        <w:rPr>
          <w:rFonts w:cstheme="majorBidi"/>
          <w:sz w:val="24"/>
          <w:szCs w:val="24"/>
        </w:rPr>
        <w:t xml:space="preserve"> people in the country</w:t>
      </w:r>
      <w:r w:rsidRPr="002E291E">
        <w:rPr>
          <w:rFonts w:cstheme="majorBidi"/>
          <w:sz w:val="24"/>
          <w:szCs w:val="24"/>
        </w:rPr>
        <w:t xml:space="preserve">? Using </w:t>
      </w:r>
      <w:r w:rsidR="00B33792">
        <w:rPr>
          <w:rFonts w:cstheme="majorBidi"/>
          <w:sz w:val="24"/>
          <w:szCs w:val="24"/>
        </w:rPr>
        <w:t xml:space="preserve">StatsSA’s quarterly </w:t>
      </w:r>
      <w:r w:rsidR="006C37D0">
        <w:rPr>
          <w:rFonts w:cstheme="majorBidi"/>
          <w:sz w:val="24"/>
          <w:szCs w:val="24"/>
        </w:rPr>
        <w:t xml:space="preserve">labour-force </w:t>
      </w:r>
      <w:r w:rsidRPr="002E291E">
        <w:rPr>
          <w:rFonts w:cstheme="majorBidi"/>
          <w:sz w:val="24"/>
          <w:szCs w:val="24"/>
        </w:rPr>
        <w:t xml:space="preserve">survey </w:t>
      </w:r>
      <w:r w:rsidR="00B33792">
        <w:rPr>
          <w:rFonts w:cstheme="majorBidi"/>
          <w:sz w:val="24"/>
          <w:szCs w:val="24"/>
        </w:rPr>
        <w:t xml:space="preserve">(QLFS) </w:t>
      </w:r>
      <w:r w:rsidRPr="002E291E">
        <w:rPr>
          <w:rFonts w:cstheme="majorBidi"/>
          <w:sz w:val="24"/>
          <w:szCs w:val="24"/>
        </w:rPr>
        <w:t xml:space="preserve">data from the Post-Apartheid Labour Market Series (2017), we estimate </w:t>
      </w:r>
      <w:r w:rsidR="009F194C">
        <w:rPr>
          <w:rFonts w:cstheme="majorBidi"/>
          <w:sz w:val="24"/>
          <w:szCs w:val="24"/>
        </w:rPr>
        <w:t xml:space="preserve">income </w:t>
      </w:r>
      <w:r w:rsidRPr="002E291E">
        <w:rPr>
          <w:rFonts w:cstheme="majorBidi"/>
          <w:sz w:val="24"/>
          <w:szCs w:val="24"/>
        </w:rPr>
        <w:t xml:space="preserve">growth </w:t>
      </w:r>
      <w:r w:rsidR="009F194C">
        <w:rPr>
          <w:rFonts w:cstheme="majorBidi"/>
          <w:sz w:val="24"/>
          <w:szCs w:val="24"/>
        </w:rPr>
        <w:t xml:space="preserve">rates </w:t>
      </w:r>
      <w:r w:rsidRPr="002E291E">
        <w:rPr>
          <w:rFonts w:cstheme="majorBidi"/>
          <w:sz w:val="24"/>
          <w:szCs w:val="24"/>
        </w:rPr>
        <w:t xml:space="preserve">for the rest of the adult population. </w:t>
      </w:r>
      <w:r w:rsidR="000621F9">
        <w:rPr>
          <w:rFonts w:cstheme="majorBidi"/>
          <w:sz w:val="24"/>
          <w:szCs w:val="24"/>
        </w:rPr>
        <w:t>(We cannot use tax data for the entire distribution since only individuals above the filing threshold of R350</w:t>
      </w:r>
      <w:r w:rsidR="00D77959">
        <w:rPr>
          <w:rFonts w:cstheme="majorBidi"/>
          <w:sz w:val="24"/>
          <w:szCs w:val="24"/>
        </w:rPr>
        <w:t> </w:t>
      </w:r>
      <w:r w:rsidR="000621F9">
        <w:rPr>
          <w:rFonts w:cstheme="majorBidi"/>
          <w:sz w:val="24"/>
          <w:szCs w:val="24"/>
        </w:rPr>
        <w:t xml:space="preserve">000 are obliged to submit a tax return.) </w:t>
      </w:r>
    </w:p>
    <w:p w14:paraId="7C043E74" w14:textId="6454A276" w:rsidR="00B3177B" w:rsidRDefault="00062CF3" w:rsidP="002A70AE">
      <w:pPr>
        <w:spacing w:before="100" w:beforeAutospacing="1" w:after="100" w:afterAutospacing="1" w:line="312" w:lineRule="auto"/>
        <w:jc w:val="both"/>
        <w:rPr>
          <w:rFonts w:cstheme="majorBidi"/>
          <w:sz w:val="24"/>
          <w:szCs w:val="24"/>
        </w:rPr>
      </w:pPr>
      <w:r w:rsidRPr="002E291E">
        <w:rPr>
          <w:rFonts w:cstheme="majorBidi"/>
          <w:sz w:val="24"/>
          <w:szCs w:val="24"/>
        </w:rPr>
        <w:t xml:space="preserve">Figure 2 shows a combined graph </w:t>
      </w:r>
      <w:r w:rsidR="009F194C">
        <w:rPr>
          <w:rFonts w:cstheme="majorBidi"/>
          <w:sz w:val="24"/>
          <w:szCs w:val="24"/>
        </w:rPr>
        <w:t xml:space="preserve">with </w:t>
      </w:r>
      <w:r w:rsidRPr="002E291E">
        <w:rPr>
          <w:rFonts w:cstheme="majorBidi"/>
          <w:sz w:val="24"/>
          <w:szCs w:val="24"/>
        </w:rPr>
        <w:t xml:space="preserve">growth rates from </w:t>
      </w:r>
      <w:r w:rsidR="00D77959">
        <w:rPr>
          <w:rFonts w:cstheme="majorBidi"/>
          <w:sz w:val="24"/>
          <w:szCs w:val="24"/>
        </w:rPr>
        <w:t xml:space="preserve">both </w:t>
      </w:r>
      <w:r w:rsidRPr="002E291E">
        <w:rPr>
          <w:rFonts w:cstheme="majorBidi"/>
          <w:sz w:val="24"/>
          <w:szCs w:val="24"/>
        </w:rPr>
        <w:t>survey and tax data</w:t>
      </w:r>
      <w:r w:rsidR="009F194C">
        <w:rPr>
          <w:rFonts w:cstheme="majorBidi"/>
          <w:sz w:val="24"/>
          <w:szCs w:val="24"/>
        </w:rPr>
        <w:t xml:space="preserve">, for the period </w:t>
      </w:r>
      <w:r w:rsidRPr="002E291E">
        <w:rPr>
          <w:rFonts w:cstheme="majorBidi"/>
          <w:sz w:val="24"/>
          <w:szCs w:val="24"/>
        </w:rPr>
        <w:t>2003-2015.</w:t>
      </w:r>
      <w:r w:rsidR="00B46C3E">
        <w:rPr>
          <w:rFonts w:cstheme="majorBidi"/>
          <w:sz w:val="24"/>
          <w:szCs w:val="24"/>
        </w:rPr>
        <w:t xml:space="preserve"> </w:t>
      </w:r>
      <w:r w:rsidR="00B46C3E" w:rsidRPr="00D77959">
        <w:rPr>
          <w:rFonts w:cstheme="majorBidi"/>
          <w:sz w:val="24"/>
          <w:szCs w:val="24"/>
          <w:highlight w:val="yellow"/>
        </w:rPr>
        <w:t>The solid line shows the average growth rate of GNI over the period.</w:t>
      </w:r>
      <w:ins w:id="2" w:author="F Fourie" w:date="2018-09-10T14:10:00Z">
        <w:r w:rsidR="00B3177B">
          <w:rPr>
            <w:rFonts w:cstheme="majorBidi"/>
            <w:sz w:val="24"/>
            <w:szCs w:val="24"/>
          </w:rPr>
          <w:t xml:space="preserve"> </w:t>
        </w:r>
      </w:ins>
      <w:r w:rsidRPr="002E291E">
        <w:rPr>
          <w:rFonts w:cstheme="majorBidi"/>
          <w:sz w:val="24"/>
          <w:szCs w:val="24"/>
        </w:rPr>
        <w:t xml:space="preserve">About 60% of adults have remained on zero </w:t>
      </w:r>
      <w:r w:rsidR="00B33792">
        <w:rPr>
          <w:rFonts w:cstheme="majorBidi"/>
          <w:sz w:val="24"/>
          <w:szCs w:val="24"/>
        </w:rPr>
        <w:t xml:space="preserve">labour-market </w:t>
      </w:r>
      <w:r w:rsidRPr="002E291E">
        <w:rPr>
          <w:rFonts w:cstheme="majorBidi"/>
          <w:sz w:val="24"/>
          <w:szCs w:val="24"/>
        </w:rPr>
        <w:t xml:space="preserve">income. The lowest incomes grew substantially, </w:t>
      </w:r>
      <w:r w:rsidR="00675811" w:rsidRPr="002E291E">
        <w:rPr>
          <w:rFonts w:cstheme="majorBidi"/>
          <w:sz w:val="24"/>
          <w:szCs w:val="24"/>
        </w:rPr>
        <w:t>driven by gains off a low base</w:t>
      </w:r>
      <w:r w:rsidR="00254E63" w:rsidRPr="002E291E">
        <w:rPr>
          <w:rFonts w:cstheme="majorBidi"/>
          <w:sz w:val="24"/>
          <w:szCs w:val="24"/>
        </w:rPr>
        <w:t>. For example, the 60</w:t>
      </w:r>
      <w:r w:rsidR="00254E63" w:rsidRPr="002E291E">
        <w:rPr>
          <w:rFonts w:cstheme="majorBidi"/>
          <w:sz w:val="24"/>
          <w:szCs w:val="24"/>
          <w:vertAlign w:val="superscript"/>
        </w:rPr>
        <w:t>th</w:t>
      </w:r>
      <w:r w:rsidR="00254E63" w:rsidRPr="002E291E">
        <w:rPr>
          <w:rFonts w:cstheme="majorBidi"/>
          <w:sz w:val="24"/>
          <w:szCs w:val="24"/>
        </w:rPr>
        <w:t xml:space="preserve"> percentile earned about R400 per month in 2003</w:t>
      </w:r>
      <w:r w:rsidR="009F194C">
        <w:rPr>
          <w:rFonts w:cstheme="majorBidi"/>
          <w:sz w:val="24"/>
          <w:szCs w:val="24"/>
        </w:rPr>
        <w:t xml:space="preserve">, </w:t>
      </w:r>
      <w:r w:rsidR="00B3177B">
        <w:rPr>
          <w:rFonts w:cstheme="majorBidi"/>
          <w:sz w:val="24"/>
          <w:szCs w:val="24"/>
        </w:rPr>
        <w:t xml:space="preserve">followed by growth </w:t>
      </w:r>
      <w:r w:rsidR="00A73364">
        <w:rPr>
          <w:rFonts w:cstheme="majorBidi"/>
          <w:sz w:val="24"/>
          <w:szCs w:val="24"/>
        </w:rPr>
        <w:t>at an annual rate of 6%</w:t>
      </w:r>
      <w:r w:rsidR="00254E63" w:rsidRPr="002E291E">
        <w:rPr>
          <w:rFonts w:cstheme="majorBidi"/>
          <w:sz w:val="24"/>
          <w:szCs w:val="24"/>
        </w:rPr>
        <w:t>. T</w:t>
      </w:r>
      <w:r w:rsidRPr="002E291E">
        <w:rPr>
          <w:rFonts w:cstheme="majorBidi"/>
          <w:sz w:val="24"/>
          <w:szCs w:val="24"/>
        </w:rPr>
        <w:t xml:space="preserve">he bulk of </w:t>
      </w:r>
      <w:r w:rsidR="008A00C6" w:rsidRPr="002E291E">
        <w:rPr>
          <w:rFonts w:cstheme="majorBidi"/>
          <w:sz w:val="24"/>
          <w:szCs w:val="24"/>
        </w:rPr>
        <w:t>incomes</w:t>
      </w:r>
      <w:r w:rsidR="00254E63" w:rsidRPr="002E291E">
        <w:rPr>
          <w:rFonts w:cstheme="majorBidi"/>
          <w:sz w:val="24"/>
          <w:szCs w:val="24"/>
        </w:rPr>
        <w:t xml:space="preserve"> across the distribution</w:t>
      </w:r>
      <w:r w:rsidRPr="002E291E">
        <w:rPr>
          <w:rFonts w:cstheme="majorBidi"/>
          <w:sz w:val="24"/>
          <w:szCs w:val="24"/>
        </w:rPr>
        <w:t xml:space="preserve"> </w:t>
      </w:r>
      <w:r w:rsidR="00254E63" w:rsidRPr="002E291E">
        <w:rPr>
          <w:rFonts w:cstheme="majorBidi"/>
          <w:sz w:val="24"/>
          <w:szCs w:val="24"/>
        </w:rPr>
        <w:t xml:space="preserve">saw </w:t>
      </w:r>
      <w:r w:rsidR="008A00C6" w:rsidRPr="002E291E">
        <w:rPr>
          <w:rFonts w:cstheme="majorBidi"/>
          <w:sz w:val="24"/>
          <w:szCs w:val="24"/>
        </w:rPr>
        <w:t>change</w:t>
      </w:r>
      <w:r w:rsidR="009F194C">
        <w:rPr>
          <w:rFonts w:cstheme="majorBidi"/>
          <w:sz w:val="24"/>
          <w:szCs w:val="24"/>
        </w:rPr>
        <w:t xml:space="preserve"> of between 1% and </w:t>
      </w:r>
      <w:r w:rsidR="002E1C53">
        <w:rPr>
          <w:rFonts w:cstheme="majorBidi"/>
          <w:sz w:val="24"/>
          <w:szCs w:val="24"/>
        </w:rPr>
        <w:t>2</w:t>
      </w:r>
      <w:r w:rsidR="009F194C">
        <w:rPr>
          <w:rFonts w:cstheme="majorBidi"/>
          <w:sz w:val="24"/>
          <w:szCs w:val="24"/>
        </w:rPr>
        <w:t>%</w:t>
      </w:r>
      <w:r w:rsidR="00BD006F">
        <w:rPr>
          <w:rFonts w:cstheme="majorBidi"/>
          <w:sz w:val="24"/>
          <w:szCs w:val="24"/>
        </w:rPr>
        <w:t xml:space="preserve"> only</w:t>
      </w:r>
      <w:r w:rsidR="00FB037C">
        <w:rPr>
          <w:rFonts w:cstheme="majorBidi"/>
          <w:sz w:val="24"/>
          <w:szCs w:val="24"/>
        </w:rPr>
        <w:t xml:space="preserve"> – compared to the top</w:t>
      </w:r>
      <w:r w:rsidR="00F21B3D">
        <w:rPr>
          <w:rFonts w:cstheme="majorBidi"/>
          <w:sz w:val="24"/>
          <w:szCs w:val="24"/>
        </w:rPr>
        <w:t xml:space="preserve"> </w:t>
      </w:r>
      <w:r w:rsidR="00FB037C">
        <w:rPr>
          <w:rFonts w:cstheme="majorBidi"/>
          <w:sz w:val="24"/>
          <w:szCs w:val="24"/>
        </w:rPr>
        <w:t>end</w:t>
      </w:r>
      <w:r w:rsidR="00F21B3D">
        <w:rPr>
          <w:rFonts w:cstheme="majorBidi"/>
          <w:sz w:val="24"/>
          <w:szCs w:val="24"/>
        </w:rPr>
        <w:t xml:space="preserve"> of the distribution which</w:t>
      </w:r>
      <w:r w:rsidR="00FB037C">
        <w:rPr>
          <w:rFonts w:cstheme="majorBidi"/>
          <w:sz w:val="24"/>
          <w:szCs w:val="24"/>
        </w:rPr>
        <w:t xml:space="preserve"> </w:t>
      </w:r>
      <w:r w:rsidR="00F21B3D">
        <w:rPr>
          <w:rFonts w:cstheme="majorBidi"/>
          <w:sz w:val="24"/>
          <w:szCs w:val="24"/>
        </w:rPr>
        <w:t xml:space="preserve">have </w:t>
      </w:r>
      <w:r w:rsidR="00FB037C">
        <w:rPr>
          <w:rFonts w:cstheme="majorBidi"/>
          <w:sz w:val="24"/>
          <w:szCs w:val="24"/>
        </w:rPr>
        <w:t>income growth rates of about 5%, as noted above</w:t>
      </w:r>
      <w:r w:rsidRPr="002E291E">
        <w:rPr>
          <w:rFonts w:cstheme="majorBidi"/>
          <w:sz w:val="24"/>
          <w:szCs w:val="24"/>
        </w:rPr>
        <w:t>.</w:t>
      </w:r>
      <w:r w:rsidR="00AF127A" w:rsidRPr="002E291E">
        <w:rPr>
          <w:rFonts w:cstheme="majorBidi"/>
          <w:sz w:val="24"/>
          <w:szCs w:val="24"/>
        </w:rPr>
        <w:t xml:space="preserve"> </w:t>
      </w:r>
    </w:p>
    <w:p w14:paraId="3BC8CD22" w14:textId="49DCD1A4" w:rsidR="003F7629" w:rsidRPr="002E291E" w:rsidRDefault="00FB037C" w:rsidP="002A70AE">
      <w:pPr>
        <w:spacing w:before="100" w:beforeAutospacing="1" w:after="100" w:afterAutospacing="1" w:line="312" w:lineRule="auto"/>
        <w:jc w:val="both"/>
        <w:rPr>
          <w:rFonts w:cstheme="majorBidi"/>
          <w:sz w:val="24"/>
          <w:szCs w:val="24"/>
        </w:rPr>
      </w:pPr>
      <w:r>
        <w:rPr>
          <w:rFonts w:cstheme="majorBidi"/>
          <w:sz w:val="24"/>
          <w:szCs w:val="24"/>
        </w:rPr>
        <w:t>As a result, o</w:t>
      </w:r>
      <w:r w:rsidR="00AF127A" w:rsidRPr="002E291E">
        <w:rPr>
          <w:rFonts w:cstheme="majorBidi"/>
          <w:sz w:val="24"/>
          <w:szCs w:val="24"/>
        </w:rPr>
        <w:t>ver th</w:t>
      </w:r>
      <w:r w:rsidR="006116AF" w:rsidRPr="002E291E">
        <w:rPr>
          <w:rFonts w:cstheme="majorBidi"/>
          <w:sz w:val="24"/>
          <w:szCs w:val="24"/>
        </w:rPr>
        <w:t>e 12 years</w:t>
      </w:r>
      <w:r w:rsidR="00AF127A" w:rsidRPr="002E291E">
        <w:rPr>
          <w:rFonts w:cstheme="majorBidi"/>
          <w:sz w:val="24"/>
          <w:szCs w:val="24"/>
        </w:rPr>
        <w:t>, the median income</w:t>
      </w:r>
      <w:r w:rsidR="00BD01EE">
        <w:rPr>
          <w:rFonts w:cstheme="majorBidi"/>
          <w:sz w:val="24"/>
          <w:szCs w:val="24"/>
        </w:rPr>
        <w:t xml:space="preserve"> from working in the labour market</w:t>
      </w:r>
      <w:r w:rsidR="00AF127A" w:rsidRPr="002E291E">
        <w:rPr>
          <w:rFonts w:cstheme="majorBidi"/>
          <w:sz w:val="24"/>
          <w:szCs w:val="24"/>
        </w:rPr>
        <w:t xml:space="preserve"> grew by only 20% while the</w:t>
      </w:r>
      <w:r w:rsidR="00BD01EE">
        <w:rPr>
          <w:rFonts w:cstheme="majorBidi"/>
          <w:sz w:val="24"/>
          <w:szCs w:val="24"/>
        </w:rPr>
        <w:t xml:space="preserve"> </w:t>
      </w:r>
      <w:r w:rsidR="00BD01EE" w:rsidRPr="002E291E">
        <w:rPr>
          <w:rFonts w:cstheme="majorBidi"/>
          <w:sz w:val="24"/>
          <w:szCs w:val="24"/>
        </w:rPr>
        <w:t>top 1%</w:t>
      </w:r>
      <w:r w:rsidR="00BD01EE">
        <w:rPr>
          <w:rFonts w:cstheme="majorBidi"/>
          <w:sz w:val="24"/>
          <w:szCs w:val="24"/>
        </w:rPr>
        <w:t xml:space="preserve"> of</w:t>
      </w:r>
      <w:r w:rsidR="008A00C6" w:rsidRPr="002E291E">
        <w:rPr>
          <w:rFonts w:cstheme="majorBidi"/>
          <w:sz w:val="24"/>
          <w:szCs w:val="24"/>
        </w:rPr>
        <w:t xml:space="preserve"> income</w:t>
      </w:r>
      <w:r w:rsidR="00BD01EE">
        <w:rPr>
          <w:rFonts w:cstheme="majorBidi"/>
          <w:sz w:val="24"/>
          <w:szCs w:val="24"/>
        </w:rPr>
        <w:t xml:space="preserve"> </w:t>
      </w:r>
      <w:r w:rsidR="00AF127A" w:rsidRPr="002E291E">
        <w:rPr>
          <w:rFonts w:cstheme="majorBidi"/>
          <w:sz w:val="24"/>
          <w:szCs w:val="24"/>
        </w:rPr>
        <w:t>doubled.</w:t>
      </w:r>
      <w:r w:rsidR="00BD01EE">
        <w:rPr>
          <w:rStyle w:val="FootnoteReference"/>
          <w:rFonts w:cstheme="majorBidi"/>
          <w:sz w:val="24"/>
          <w:szCs w:val="24"/>
        </w:rPr>
        <w:footnoteReference w:id="2"/>
      </w:r>
      <w:r w:rsidR="003F7629">
        <w:rPr>
          <w:rFonts w:cstheme="majorBidi"/>
          <w:sz w:val="24"/>
          <w:szCs w:val="24"/>
        </w:rPr>
        <w:t xml:space="preserve"> This seems to indicate that economic growth </w:t>
      </w:r>
      <w:r w:rsidR="003F7629">
        <w:rPr>
          <w:rFonts w:cstheme="majorBidi"/>
          <w:sz w:val="24"/>
          <w:szCs w:val="24"/>
        </w:rPr>
        <w:lastRenderedPageBreak/>
        <w:t>in South Africa in the period 2003-2015 has not been inclusive (</w:t>
      </w:r>
      <w:r w:rsidR="00A63E90">
        <w:rPr>
          <w:rFonts w:cstheme="majorBidi"/>
          <w:sz w:val="24"/>
          <w:szCs w:val="24"/>
        </w:rPr>
        <w:t xml:space="preserve">also </w:t>
      </w:r>
      <w:r w:rsidR="003F7629">
        <w:rPr>
          <w:rFonts w:cstheme="majorBidi"/>
          <w:sz w:val="24"/>
          <w:szCs w:val="24"/>
        </w:rPr>
        <w:t xml:space="preserve">see </w:t>
      </w:r>
      <w:hyperlink r:id="rId20" w:history="1">
        <w:r w:rsidR="003F7629" w:rsidRPr="00E67752">
          <w:rPr>
            <w:rStyle w:val="Hyperlink"/>
            <w:rFonts w:cstheme="majorBidi"/>
            <w:sz w:val="24"/>
            <w:szCs w:val="24"/>
          </w:rPr>
          <w:t>Fourie</w:t>
        </w:r>
        <w:r w:rsidR="003F7629" w:rsidRPr="00B25767">
          <w:rPr>
            <w:rStyle w:val="Hyperlink"/>
            <w:rFonts w:cstheme="majorBidi"/>
            <w:sz w:val="24"/>
            <w:szCs w:val="24"/>
          </w:rPr>
          <w:t xml:space="preserve"> 2014</w:t>
        </w:r>
      </w:hyperlink>
      <w:r w:rsidR="003F7629">
        <w:rPr>
          <w:rFonts w:cstheme="majorBidi"/>
          <w:sz w:val="24"/>
          <w:szCs w:val="24"/>
        </w:rPr>
        <w:t xml:space="preserve"> on </w:t>
      </w:r>
      <w:r w:rsidR="003F7629" w:rsidRPr="00B25767">
        <w:rPr>
          <w:rFonts w:cstheme="majorBidi"/>
          <w:i/>
          <w:sz w:val="24"/>
          <w:szCs w:val="24"/>
        </w:rPr>
        <w:t>Econ3x3</w:t>
      </w:r>
      <w:r w:rsidR="003F7629">
        <w:rPr>
          <w:rFonts w:cstheme="majorBidi"/>
          <w:sz w:val="24"/>
          <w:szCs w:val="24"/>
        </w:rPr>
        <w:t>).</w:t>
      </w:r>
    </w:p>
    <w:p w14:paraId="75BDD1DD" w14:textId="30EC722D" w:rsidR="009A5F88" w:rsidRPr="002E291E" w:rsidRDefault="009A5F88" w:rsidP="00EA2892">
      <w:pPr>
        <w:pStyle w:val="BodyText"/>
        <w:keepNext/>
        <w:spacing w:line="276" w:lineRule="auto"/>
        <w:contextualSpacing/>
        <w:jc w:val="center"/>
        <w:rPr>
          <w:rFonts w:cstheme="majorBidi"/>
          <w:i/>
          <w:iCs/>
        </w:rPr>
      </w:pPr>
      <w:r w:rsidRPr="002E291E">
        <w:rPr>
          <w:rFonts w:cstheme="majorBidi"/>
          <w:i/>
          <w:iCs/>
        </w:rPr>
        <w:t xml:space="preserve">Figure </w:t>
      </w:r>
      <w:r w:rsidR="00597FD0" w:rsidRPr="002E291E">
        <w:rPr>
          <w:rFonts w:cstheme="majorBidi"/>
          <w:i/>
          <w:iCs/>
        </w:rPr>
        <w:t>2</w:t>
      </w:r>
      <w:r w:rsidRPr="002E291E">
        <w:rPr>
          <w:rFonts w:cstheme="majorBidi"/>
          <w:i/>
          <w:iCs/>
        </w:rPr>
        <w:t xml:space="preserve">: </w:t>
      </w:r>
      <w:r w:rsidR="005D7A3D">
        <w:rPr>
          <w:rFonts w:cstheme="majorBidi"/>
          <w:i/>
          <w:iCs/>
        </w:rPr>
        <w:t>Income g</w:t>
      </w:r>
      <w:r w:rsidRPr="002E291E">
        <w:rPr>
          <w:rFonts w:cstheme="majorBidi"/>
          <w:i/>
          <w:iCs/>
        </w:rPr>
        <w:t xml:space="preserve">rowth </w:t>
      </w:r>
      <w:r w:rsidR="005D7A3D">
        <w:rPr>
          <w:rFonts w:cstheme="majorBidi"/>
          <w:i/>
          <w:iCs/>
        </w:rPr>
        <w:t xml:space="preserve">rates </w:t>
      </w:r>
      <w:r w:rsidRPr="002E291E">
        <w:rPr>
          <w:rFonts w:cstheme="majorBidi"/>
          <w:i/>
          <w:iCs/>
        </w:rPr>
        <w:t>2003-2015 from combined survey and tax data</w:t>
      </w:r>
    </w:p>
    <w:p w14:paraId="0E2911A3" w14:textId="60AB5B25" w:rsidR="009A5F88" w:rsidRPr="002E291E" w:rsidRDefault="00026FFF" w:rsidP="00B3177B">
      <w:pPr>
        <w:pStyle w:val="BodyText"/>
        <w:spacing w:after="120"/>
        <w:contextualSpacing/>
        <w:jc w:val="center"/>
        <w:rPr>
          <w:rFonts w:cstheme="majorBidi"/>
          <w:i/>
          <w:iCs/>
        </w:rPr>
      </w:pPr>
      <w:r>
        <w:rPr>
          <w:noProof/>
          <w:lang w:val="en-ZA" w:eastAsia="en-ZA"/>
        </w:rPr>
        <w:drawing>
          <wp:inline distT="0" distB="0" distL="0" distR="0" wp14:anchorId="28D472C9" wp14:editId="79444269">
            <wp:extent cx="4445228" cy="274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5228" cy="2743341"/>
                    </a:xfrm>
                    <a:prstGeom prst="rect">
                      <a:avLst/>
                    </a:prstGeom>
                  </pic:spPr>
                </pic:pic>
              </a:graphicData>
            </a:graphic>
          </wp:inline>
        </w:drawing>
      </w:r>
    </w:p>
    <w:p w14:paraId="0C495DB2" w14:textId="77777777" w:rsidR="00B3177B" w:rsidRPr="00A65882" w:rsidRDefault="00B3177B" w:rsidP="00B3177B">
      <w:pPr>
        <w:spacing w:after="0" w:line="240" w:lineRule="auto"/>
        <w:ind w:left="1134"/>
        <w:rPr>
          <w:rFonts w:cstheme="majorBidi"/>
          <w:szCs w:val="28"/>
        </w:rPr>
      </w:pPr>
      <w:r w:rsidRPr="00A65882">
        <w:rPr>
          <w:rFonts w:cstheme="majorBidi"/>
          <w:i/>
          <w:iCs/>
          <w:sz w:val="20"/>
          <w:szCs w:val="24"/>
        </w:rPr>
        <w:t xml:space="preserve">Source: </w:t>
      </w:r>
      <w:r w:rsidRPr="00A65882">
        <w:rPr>
          <w:rFonts w:cstheme="majorBidi"/>
          <w:iCs/>
          <w:sz w:val="20"/>
          <w:szCs w:val="24"/>
        </w:rPr>
        <w:t>Bassier and Woolard (2018)</w:t>
      </w:r>
    </w:p>
    <w:p w14:paraId="0A83619B" w14:textId="1A799583" w:rsidR="00826B60" w:rsidRPr="00B3177B" w:rsidRDefault="009A5F88" w:rsidP="00B3177B">
      <w:pPr>
        <w:pStyle w:val="BodyText"/>
        <w:spacing w:before="0" w:after="0"/>
        <w:ind w:left="1134"/>
        <w:rPr>
          <w:rFonts w:cstheme="majorBidi"/>
          <w:iCs/>
          <w:sz w:val="20"/>
        </w:rPr>
      </w:pPr>
      <w:r w:rsidRPr="00A65882">
        <w:rPr>
          <w:rFonts w:cstheme="majorBidi"/>
          <w:i/>
          <w:iCs/>
          <w:sz w:val="20"/>
        </w:rPr>
        <w:t xml:space="preserve">Notes: </w:t>
      </w:r>
      <w:r w:rsidR="00F70D2B">
        <w:rPr>
          <w:sz w:val="20"/>
          <w:szCs w:val="20"/>
        </w:rPr>
        <w:t>The large difference between the estimated growth rates from the 95</w:t>
      </w:r>
      <w:r w:rsidR="00F70D2B" w:rsidRPr="002D09DA">
        <w:rPr>
          <w:sz w:val="20"/>
          <w:szCs w:val="20"/>
          <w:vertAlign w:val="superscript"/>
        </w:rPr>
        <w:t>th</w:t>
      </w:r>
      <w:r w:rsidR="00F70D2B">
        <w:rPr>
          <w:sz w:val="20"/>
          <w:szCs w:val="20"/>
        </w:rPr>
        <w:t xml:space="preserve"> percentile for the survey data (red) compared to the tax data (blue) is partly because the survey data only captures labour market income, while the tax data includes profits and other capital income. Figure 5 in Bassier </w:t>
      </w:r>
      <w:r w:rsidR="00B3177B">
        <w:rPr>
          <w:sz w:val="20"/>
          <w:szCs w:val="20"/>
        </w:rPr>
        <w:t xml:space="preserve">&amp; </w:t>
      </w:r>
      <w:r w:rsidR="00F70D2B">
        <w:rPr>
          <w:sz w:val="20"/>
          <w:szCs w:val="20"/>
        </w:rPr>
        <w:t xml:space="preserve">Woolard (2018) shows that the income growth in the QLFS survey is much lower for the top of the distribution than in the tax data, consistent with higher growth of income from capital sources. </w:t>
      </w:r>
    </w:p>
    <w:p w14:paraId="58A44191" w14:textId="3BB93315" w:rsidR="00561E8D" w:rsidRPr="002E291E" w:rsidRDefault="00561E8D" w:rsidP="002A70AE">
      <w:pPr>
        <w:pStyle w:val="FirstParagraph"/>
        <w:spacing w:before="100" w:beforeAutospacing="1" w:after="100" w:afterAutospacing="1" w:line="312" w:lineRule="auto"/>
        <w:jc w:val="both"/>
        <w:rPr>
          <w:rFonts w:cstheme="majorBidi"/>
        </w:rPr>
      </w:pPr>
      <w:r w:rsidRPr="002E291E">
        <w:rPr>
          <w:rFonts w:cstheme="majorBidi"/>
        </w:rPr>
        <w:t xml:space="preserve">Who are the winners and losers of this growth pattern? </w:t>
      </w:r>
      <w:r w:rsidR="00253D2B">
        <w:rPr>
          <w:rFonts w:cstheme="majorBidi"/>
        </w:rPr>
        <w:t>The survey data shows that the trough of the U-shape, the 75</w:t>
      </w:r>
      <w:r w:rsidR="00253D2B" w:rsidRPr="00253D2B">
        <w:rPr>
          <w:rFonts w:cstheme="majorBidi"/>
          <w:vertAlign w:val="superscript"/>
        </w:rPr>
        <w:t>th</w:t>
      </w:r>
      <w:r w:rsidR="00253D2B">
        <w:rPr>
          <w:rFonts w:cstheme="majorBidi"/>
        </w:rPr>
        <w:t xml:space="preserve"> to 90</w:t>
      </w:r>
      <w:r w:rsidR="00253D2B" w:rsidRPr="00253D2B">
        <w:rPr>
          <w:rFonts w:cstheme="majorBidi"/>
          <w:vertAlign w:val="superscript"/>
        </w:rPr>
        <w:t>th</w:t>
      </w:r>
      <w:r w:rsidR="00253D2B">
        <w:rPr>
          <w:rFonts w:cstheme="majorBidi"/>
        </w:rPr>
        <w:t xml:space="preserve"> percentiles, earned between </w:t>
      </w:r>
      <w:r w:rsidR="00253D2B" w:rsidRPr="00253D2B">
        <w:rPr>
          <w:rFonts w:cstheme="majorBidi"/>
        </w:rPr>
        <w:t>R3</w:t>
      </w:r>
      <w:r w:rsidR="00B3177B">
        <w:rPr>
          <w:rFonts w:cstheme="majorBidi"/>
        </w:rPr>
        <w:t> </w:t>
      </w:r>
      <w:r w:rsidR="00253D2B" w:rsidRPr="00253D2B">
        <w:rPr>
          <w:rFonts w:cstheme="majorBidi"/>
        </w:rPr>
        <w:t>350 and R10</w:t>
      </w:r>
      <w:r w:rsidR="00B3177B">
        <w:rPr>
          <w:rFonts w:cstheme="majorBidi"/>
        </w:rPr>
        <w:t> </w:t>
      </w:r>
      <w:r w:rsidR="00253D2B" w:rsidRPr="00253D2B">
        <w:rPr>
          <w:rFonts w:cstheme="majorBidi"/>
        </w:rPr>
        <w:t>800 per month</w:t>
      </w:r>
      <w:r w:rsidR="00253D2B">
        <w:rPr>
          <w:rFonts w:cstheme="majorBidi"/>
        </w:rPr>
        <w:t xml:space="preserve"> in 2014</w:t>
      </w:r>
      <w:r w:rsidR="00F46B41">
        <w:rPr>
          <w:rFonts w:cstheme="majorBidi"/>
        </w:rPr>
        <w:t>.</w:t>
      </w:r>
      <w:r w:rsidR="00253D2B">
        <w:rPr>
          <w:rFonts w:cstheme="majorBidi"/>
        </w:rPr>
        <w:t xml:space="preserve"> </w:t>
      </w:r>
      <w:r w:rsidRPr="002E291E">
        <w:rPr>
          <w:rFonts w:cstheme="majorBidi"/>
        </w:rPr>
        <w:t>Whites are grossly over-represented in the fast-growing top percentiles</w:t>
      </w:r>
      <w:r w:rsidR="00460572" w:rsidRPr="002E291E">
        <w:rPr>
          <w:rFonts w:cstheme="majorBidi"/>
        </w:rPr>
        <w:t>, making up 43% of the richest 5%</w:t>
      </w:r>
      <w:r w:rsidR="003C6AC1" w:rsidRPr="002E291E">
        <w:rPr>
          <w:rFonts w:cstheme="majorBidi"/>
        </w:rPr>
        <w:t xml:space="preserve"> of adults</w:t>
      </w:r>
      <w:r w:rsidR="00F46B41">
        <w:rPr>
          <w:rFonts w:cstheme="majorBidi"/>
        </w:rPr>
        <w:t xml:space="preserve"> compared to 8% of the full population</w:t>
      </w:r>
      <w:r w:rsidRPr="002E291E">
        <w:rPr>
          <w:rFonts w:cstheme="majorBidi"/>
        </w:rPr>
        <w:t xml:space="preserve">. </w:t>
      </w:r>
    </w:p>
    <w:p w14:paraId="4828A72B" w14:textId="7473CB08" w:rsidR="006D42E8" w:rsidRPr="002A70AE" w:rsidRDefault="00CF4E8A" w:rsidP="002A70AE">
      <w:pPr>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t>T</w:t>
      </w:r>
      <w:r w:rsidR="00751B9A" w:rsidRPr="002A70AE">
        <w:rPr>
          <w:rFonts w:cstheme="majorBidi"/>
          <w:b/>
          <w:color w:val="0000FF"/>
          <w:sz w:val="28"/>
          <w:szCs w:val="24"/>
        </w:rPr>
        <w:t>he i</w:t>
      </w:r>
      <w:r w:rsidR="005C0B95" w:rsidRPr="002A70AE">
        <w:rPr>
          <w:rFonts w:cstheme="majorBidi"/>
          <w:b/>
          <w:color w:val="0000FF"/>
          <w:sz w:val="28"/>
          <w:szCs w:val="24"/>
        </w:rPr>
        <w:t>ncome p</w:t>
      </w:r>
      <w:r w:rsidR="002C7BA2" w:rsidRPr="002A70AE">
        <w:rPr>
          <w:rFonts w:cstheme="majorBidi"/>
          <w:b/>
          <w:color w:val="0000FF"/>
          <w:sz w:val="28"/>
          <w:szCs w:val="24"/>
        </w:rPr>
        <w:t>rofil</w:t>
      </w:r>
      <w:r w:rsidR="00563704" w:rsidRPr="002A70AE">
        <w:rPr>
          <w:rFonts w:cstheme="majorBidi"/>
          <w:b/>
          <w:color w:val="0000FF"/>
          <w:sz w:val="28"/>
          <w:szCs w:val="24"/>
        </w:rPr>
        <w:t>e of</w:t>
      </w:r>
      <w:r w:rsidR="002C7BA2" w:rsidRPr="002A70AE">
        <w:rPr>
          <w:rFonts w:cstheme="majorBidi"/>
          <w:b/>
          <w:color w:val="0000FF"/>
          <w:sz w:val="28"/>
          <w:szCs w:val="24"/>
        </w:rPr>
        <w:t xml:space="preserve"> </w:t>
      </w:r>
      <w:r w:rsidR="005C0B95" w:rsidRPr="002A70AE">
        <w:rPr>
          <w:rFonts w:cstheme="majorBidi"/>
          <w:b/>
          <w:color w:val="0000FF"/>
          <w:sz w:val="28"/>
          <w:szCs w:val="24"/>
        </w:rPr>
        <w:t xml:space="preserve">those at the </w:t>
      </w:r>
      <w:r w:rsidR="002C7BA2" w:rsidRPr="002A70AE">
        <w:rPr>
          <w:rFonts w:cstheme="majorBidi"/>
          <w:b/>
          <w:color w:val="0000FF"/>
          <w:sz w:val="28"/>
          <w:szCs w:val="24"/>
        </w:rPr>
        <w:t xml:space="preserve">top </w:t>
      </w:r>
      <w:r w:rsidR="005C0B95" w:rsidRPr="002A70AE">
        <w:rPr>
          <w:rFonts w:cstheme="majorBidi"/>
          <w:b/>
          <w:color w:val="0000FF"/>
          <w:sz w:val="28"/>
          <w:szCs w:val="24"/>
        </w:rPr>
        <w:t>of the di</w:t>
      </w:r>
      <w:r w:rsidR="002C7BA2" w:rsidRPr="002A70AE">
        <w:rPr>
          <w:rFonts w:cstheme="majorBidi"/>
          <w:b/>
          <w:color w:val="0000FF"/>
          <w:sz w:val="28"/>
          <w:szCs w:val="24"/>
        </w:rPr>
        <w:t>s</w:t>
      </w:r>
      <w:r w:rsidR="005C0B95" w:rsidRPr="002A70AE">
        <w:rPr>
          <w:rFonts w:cstheme="majorBidi"/>
          <w:b/>
          <w:color w:val="0000FF"/>
          <w:sz w:val="28"/>
          <w:szCs w:val="24"/>
        </w:rPr>
        <w:t>tribution</w:t>
      </w:r>
    </w:p>
    <w:p w14:paraId="7C856634" w14:textId="7C8C9619" w:rsidR="00B83775" w:rsidRPr="002E291E" w:rsidRDefault="002F277D" w:rsidP="002A70AE">
      <w:pPr>
        <w:spacing w:before="100" w:beforeAutospacing="1" w:after="100" w:afterAutospacing="1" w:line="312" w:lineRule="auto"/>
        <w:jc w:val="both"/>
        <w:rPr>
          <w:rFonts w:cstheme="majorBidi"/>
          <w:sz w:val="24"/>
          <w:szCs w:val="24"/>
        </w:rPr>
      </w:pPr>
      <w:r w:rsidRPr="002E291E">
        <w:rPr>
          <w:rFonts w:cstheme="majorBidi"/>
          <w:sz w:val="24"/>
          <w:szCs w:val="24"/>
        </w:rPr>
        <w:t xml:space="preserve">Using confidential </w:t>
      </w:r>
      <w:r w:rsidR="005C0B95">
        <w:rPr>
          <w:rFonts w:cstheme="majorBidi"/>
          <w:sz w:val="24"/>
          <w:szCs w:val="24"/>
        </w:rPr>
        <w:t>tax data</w:t>
      </w:r>
      <w:r w:rsidR="005C0B95" w:rsidRPr="002E291E">
        <w:rPr>
          <w:rFonts w:cstheme="majorBidi"/>
          <w:sz w:val="24"/>
          <w:szCs w:val="24"/>
        </w:rPr>
        <w:t xml:space="preserve"> </w:t>
      </w:r>
      <w:r w:rsidRPr="002E291E">
        <w:rPr>
          <w:rFonts w:cstheme="majorBidi"/>
          <w:sz w:val="24"/>
          <w:szCs w:val="24"/>
        </w:rPr>
        <w:t xml:space="preserve">from SARS, we can </w:t>
      </w:r>
      <w:r w:rsidR="007130F1">
        <w:rPr>
          <w:rFonts w:cstheme="majorBidi"/>
          <w:sz w:val="24"/>
          <w:szCs w:val="24"/>
        </w:rPr>
        <w:t xml:space="preserve">uncover </w:t>
      </w:r>
      <w:r w:rsidR="00B3177B">
        <w:rPr>
          <w:rFonts w:cstheme="majorBidi"/>
          <w:sz w:val="24"/>
          <w:szCs w:val="24"/>
        </w:rPr>
        <w:t xml:space="preserve">the composition of </w:t>
      </w:r>
      <w:r w:rsidRPr="002E291E">
        <w:rPr>
          <w:rFonts w:cstheme="majorBidi"/>
          <w:sz w:val="24"/>
          <w:szCs w:val="24"/>
        </w:rPr>
        <w:t>the top incomes</w:t>
      </w:r>
      <w:r w:rsidR="00B722EB" w:rsidRPr="002E291E">
        <w:rPr>
          <w:rFonts w:cstheme="majorBidi"/>
          <w:sz w:val="24"/>
          <w:szCs w:val="24"/>
        </w:rPr>
        <w:t xml:space="preserve">. Figure 3 </w:t>
      </w:r>
      <w:r w:rsidR="009166FA" w:rsidRPr="002E291E">
        <w:rPr>
          <w:rFonts w:cstheme="majorBidi"/>
          <w:sz w:val="24"/>
          <w:szCs w:val="24"/>
        </w:rPr>
        <w:t>shows the average amounts from income sources by percentile in 2014</w:t>
      </w:r>
      <w:r w:rsidR="00B722EB" w:rsidRPr="002E291E">
        <w:rPr>
          <w:rFonts w:cstheme="majorBidi"/>
          <w:sz w:val="24"/>
          <w:szCs w:val="24"/>
        </w:rPr>
        <w:t xml:space="preserve">. </w:t>
      </w:r>
    </w:p>
    <w:p w14:paraId="3255B584" w14:textId="159259A5" w:rsidR="009A5F88" w:rsidRPr="002E291E" w:rsidRDefault="009A5F88" w:rsidP="00FE6FEA">
      <w:pPr>
        <w:pStyle w:val="BodyText"/>
        <w:keepNext/>
        <w:spacing w:line="276" w:lineRule="auto"/>
        <w:contextualSpacing/>
        <w:jc w:val="center"/>
        <w:rPr>
          <w:rFonts w:cstheme="majorBidi"/>
          <w:i/>
          <w:iCs/>
        </w:rPr>
      </w:pPr>
      <w:r w:rsidRPr="002E291E">
        <w:rPr>
          <w:rFonts w:cstheme="majorBidi"/>
          <w:i/>
          <w:iCs/>
        </w:rPr>
        <w:lastRenderedPageBreak/>
        <w:t xml:space="preserve">Figure </w:t>
      </w:r>
      <w:r w:rsidR="002F277D" w:rsidRPr="002E291E">
        <w:rPr>
          <w:rFonts w:cstheme="majorBidi"/>
          <w:i/>
          <w:iCs/>
        </w:rPr>
        <w:t>3</w:t>
      </w:r>
      <w:r w:rsidRPr="002E291E">
        <w:rPr>
          <w:rFonts w:cstheme="majorBidi"/>
          <w:i/>
          <w:iCs/>
        </w:rPr>
        <w:t xml:space="preserve">: Sources of income by percentile </w:t>
      </w:r>
      <w:r w:rsidR="002F277D" w:rsidRPr="002E291E">
        <w:rPr>
          <w:rFonts w:cstheme="majorBidi"/>
          <w:i/>
          <w:iCs/>
        </w:rPr>
        <w:t>in 2014</w:t>
      </w:r>
    </w:p>
    <w:p w14:paraId="1D216498" w14:textId="6AECF9F7" w:rsidR="009A5F88" w:rsidRPr="002E291E" w:rsidRDefault="0064595D" w:rsidP="00360E8F">
      <w:pPr>
        <w:pStyle w:val="BodyText"/>
        <w:spacing w:line="276" w:lineRule="auto"/>
        <w:contextualSpacing/>
        <w:jc w:val="center"/>
        <w:rPr>
          <w:rFonts w:cstheme="majorBidi"/>
          <w:i/>
          <w:iCs/>
        </w:rPr>
      </w:pPr>
      <w:r w:rsidRPr="002E291E">
        <w:rPr>
          <w:noProof/>
          <w:lang w:val="en-ZA" w:eastAsia="en-ZA"/>
        </w:rPr>
        <w:drawing>
          <wp:inline distT="0" distB="0" distL="0" distR="0" wp14:anchorId="203E5D96" wp14:editId="139909DA">
            <wp:extent cx="4445228" cy="2743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5228" cy="2743341"/>
                    </a:xfrm>
                    <a:prstGeom prst="rect">
                      <a:avLst/>
                    </a:prstGeom>
                  </pic:spPr>
                </pic:pic>
              </a:graphicData>
            </a:graphic>
          </wp:inline>
        </w:drawing>
      </w:r>
    </w:p>
    <w:p w14:paraId="2E2638D6" w14:textId="7FE8446F" w:rsidR="006D42E8" w:rsidRPr="000F63C9" w:rsidRDefault="009A5F88" w:rsidP="00A65882">
      <w:pPr>
        <w:spacing w:line="276" w:lineRule="auto"/>
        <w:ind w:left="1134"/>
        <w:rPr>
          <w:rFonts w:cstheme="majorBidi"/>
          <w:iCs/>
          <w:sz w:val="20"/>
          <w:szCs w:val="24"/>
        </w:rPr>
      </w:pPr>
      <w:r w:rsidRPr="00A65882">
        <w:rPr>
          <w:rFonts w:cstheme="majorBidi"/>
          <w:i/>
          <w:iCs/>
          <w:sz w:val="20"/>
          <w:szCs w:val="24"/>
        </w:rPr>
        <w:t xml:space="preserve">Source: </w:t>
      </w:r>
      <w:r w:rsidR="0083644E" w:rsidRPr="000F63C9">
        <w:rPr>
          <w:rFonts w:cstheme="majorBidi"/>
          <w:iCs/>
          <w:sz w:val="20"/>
          <w:szCs w:val="24"/>
        </w:rPr>
        <w:t>Bassier and Woolard (2018)</w:t>
      </w:r>
    </w:p>
    <w:p w14:paraId="0DF65C4B" w14:textId="77777777" w:rsidR="00FE6FEA" w:rsidRPr="002E291E" w:rsidRDefault="00FE6FEA" w:rsidP="00FE6FEA">
      <w:pPr>
        <w:spacing w:before="100" w:beforeAutospacing="1" w:after="100" w:afterAutospacing="1" w:line="312" w:lineRule="auto"/>
        <w:jc w:val="both"/>
        <w:rPr>
          <w:rFonts w:cstheme="majorBidi"/>
          <w:sz w:val="24"/>
          <w:szCs w:val="24"/>
        </w:rPr>
      </w:pPr>
      <w:r>
        <w:rPr>
          <w:rFonts w:cstheme="majorBidi"/>
          <w:sz w:val="24"/>
          <w:szCs w:val="24"/>
        </w:rPr>
        <w:t>The first two bars show that u</w:t>
      </w:r>
      <w:r w:rsidRPr="002E291E">
        <w:rPr>
          <w:rFonts w:cstheme="majorBidi"/>
          <w:sz w:val="24"/>
          <w:szCs w:val="24"/>
        </w:rPr>
        <w:t>ntil the 99</w:t>
      </w:r>
      <w:r w:rsidRPr="002E291E">
        <w:rPr>
          <w:rFonts w:cstheme="majorBidi"/>
          <w:sz w:val="24"/>
          <w:szCs w:val="24"/>
          <w:vertAlign w:val="superscript"/>
        </w:rPr>
        <w:t>th</w:t>
      </w:r>
      <w:r w:rsidRPr="002E291E">
        <w:rPr>
          <w:rFonts w:cstheme="majorBidi"/>
          <w:sz w:val="24"/>
          <w:szCs w:val="24"/>
        </w:rPr>
        <w:t xml:space="preserve"> percentile, salaries and bonuses comprise over 80% of income for earners. For the top 1%, income from salaries and bonuses still make up 50% of all income, but income from shares, profit and capital gains contribute relatively </w:t>
      </w:r>
      <w:proofErr w:type="gramStart"/>
      <w:r w:rsidRPr="002E291E">
        <w:rPr>
          <w:rFonts w:cstheme="majorBidi"/>
          <w:sz w:val="24"/>
          <w:szCs w:val="24"/>
        </w:rPr>
        <w:t>more</w:t>
      </w:r>
      <w:r>
        <w:rPr>
          <w:rFonts w:cstheme="majorBidi"/>
          <w:sz w:val="24"/>
          <w:szCs w:val="24"/>
        </w:rPr>
        <w:t xml:space="preserve">  –</w:t>
      </w:r>
      <w:proofErr w:type="gramEnd"/>
      <w:r>
        <w:rPr>
          <w:rFonts w:cstheme="majorBidi"/>
          <w:sz w:val="24"/>
          <w:szCs w:val="24"/>
        </w:rPr>
        <w:t xml:space="preserve"> and increasingly so for the top 0.1% and 0.01%</w:t>
      </w:r>
      <w:r w:rsidRPr="002E291E">
        <w:rPr>
          <w:rFonts w:cstheme="majorBidi"/>
          <w:sz w:val="24"/>
          <w:szCs w:val="24"/>
        </w:rPr>
        <w:t xml:space="preserve">. </w:t>
      </w:r>
    </w:p>
    <w:p w14:paraId="1D03103C" w14:textId="60859E78" w:rsidR="00A838E7" w:rsidRPr="002A70AE" w:rsidRDefault="00A838E7" w:rsidP="00B3177B">
      <w:pPr>
        <w:spacing w:before="480" w:after="100" w:afterAutospacing="1" w:line="312" w:lineRule="auto"/>
        <w:jc w:val="both"/>
        <w:rPr>
          <w:rFonts w:cstheme="majorBidi"/>
          <w:b/>
          <w:color w:val="0000FF"/>
          <w:sz w:val="28"/>
          <w:szCs w:val="24"/>
        </w:rPr>
      </w:pPr>
      <w:r w:rsidRPr="002A70AE">
        <w:rPr>
          <w:rFonts w:cstheme="majorBidi"/>
          <w:b/>
          <w:color w:val="0000FF"/>
          <w:sz w:val="28"/>
          <w:szCs w:val="24"/>
        </w:rPr>
        <w:t xml:space="preserve">To what extent is </w:t>
      </w:r>
      <w:r w:rsidR="00747D7D" w:rsidRPr="002A70AE">
        <w:rPr>
          <w:rFonts w:cstheme="majorBidi"/>
          <w:b/>
          <w:color w:val="0000FF"/>
          <w:sz w:val="28"/>
          <w:szCs w:val="24"/>
        </w:rPr>
        <w:t xml:space="preserve">top </w:t>
      </w:r>
      <w:r w:rsidRPr="002A70AE">
        <w:rPr>
          <w:rFonts w:cstheme="majorBidi"/>
          <w:b/>
          <w:color w:val="0000FF"/>
          <w:sz w:val="28"/>
          <w:szCs w:val="24"/>
        </w:rPr>
        <w:t xml:space="preserve">income growth due to </w:t>
      </w:r>
      <w:r w:rsidR="00747D7D" w:rsidRPr="002A70AE">
        <w:rPr>
          <w:rFonts w:cstheme="majorBidi"/>
          <w:b/>
          <w:color w:val="0000FF"/>
          <w:sz w:val="28"/>
          <w:szCs w:val="24"/>
        </w:rPr>
        <w:t xml:space="preserve">the </w:t>
      </w:r>
      <w:r w:rsidRPr="002A70AE">
        <w:rPr>
          <w:rFonts w:cstheme="majorBidi"/>
          <w:b/>
          <w:color w:val="0000FF"/>
          <w:sz w:val="28"/>
          <w:szCs w:val="24"/>
        </w:rPr>
        <w:t>newly rich?</w:t>
      </w:r>
    </w:p>
    <w:p w14:paraId="48398ACC" w14:textId="7A8BADEA" w:rsidR="009E6E46" w:rsidRDefault="00031FD7" w:rsidP="002A70AE">
      <w:pPr>
        <w:spacing w:before="100" w:beforeAutospacing="1" w:after="100" w:afterAutospacing="1" w:line="312" w:lineRule="auto"/>
        <w:jc w:val="both"/>
        <w:rPr>
          <w:rFonts w:cstheme="majorBidi"/>
          <w:sz w:val="24"/>
          <w:szCs w:val="24"/>
        </w:rPr>
      </w:pPr>
      <w:r w:rsidRPr="002E291E">
        <w:rPr>
          <w:rFonts w:cstheme="majorBidi"/>
          <w:sz w:val="24"/>
          <w:szCs w:val="24"/>
        </w:rPr>
        <w:t>T</w:t>
      </w:r>
      <w:r w:rsidR="00231D29" w:rsidRPr="002E291E">
        <w:rPr>
          <w:rFonts w:cstheme="majorBidi"/>
          <w:sz w:val="24"/>
          <w:szCs w:val="24"/>
        </w:rPr>
        <w:t xml:space="preserve">he </w:t>
      </w:r>
      <w:r w:rsidR="000621F9">
        <w:rPr>
          <w:rFonts w:cstheme="majorBidi"/>
          <w:sz w:val="24"/>
          <w:szCs w:val="24"/>
        </w:rPr>
        <w:t xml:space="preserve">tax </w:t>
      </w:r>
      <w:r w:rsidR="00231D29" w:rsidRPr="002E291E">
        <w:rPr>
          <w:rFonts w:cstheme="majorBidi"/>
          <w:sz w:val="24"/>
          <w:szCs w:val="24"/>
        </w:rPr>
        <w:t xml:space="preserve">data </w:t>
      </w:r>
      <w:r w:rsidR="00FD4162">
        <w:rPr>
          <w:rFonts w:cstheme="majorBidi"/>
          <w:sz w:val="24"/>
          <w:szCs w:val="24"/>
        </w:rPr>
        <w:t xml:space="preserve">analysed </w:t>
      </w:r>
      <w:r w:rsidRPr="002E291E">
        <w:rPr>
          <w:rFonts w:cstheme="majorBidi"/>
          <w:sz w:val="24"/>
          <w:szCs w:val="24"/>
        </w:rPr>
        <w:t>so far</w:t>
      </w:r>
      <w:r w:rsidR="00231D29" w:rsidRPr="002E291E">
        <w:rPr>
          <w:rFonts w:cstheme="majorBidi"/>
          <w:sz w:val="24"/>
          <w:szCs w:val="24"/>
        </w:rPr>
        <w:t xml:space="preserve"> </w:t>
      </w:r>
      <w:r w:rsidR="00FD4162">
        <w:rPr>
          <w:rFonts w:cstheme="majorBidi"/>
          <w:sz w:val="24"/>
          <w:szCs w:val="24"/>
        </w:rPr>
        <w:t>covers</w:t>
      </w:r>
      <w:r w:rsidR="00231D29" w:rsidRPr="002E291E">
        <w:rPr>
          <w:rFonts w:cstheme="majorBidi"/>
          <w:sz w:val="24"/>
          <w:szCs w:val="24"/>
        </w:rPr>
        <w:t xml:space="preserve"> </w:t>
      </w:r>
      <w:r w:rsidR="00FD4162">
        <w:rPr>
          <w:rFonts w:cstheme="majorBidi"/>
          <w:sz w:val="24"/>
          <w:szCs w:val="24"/>
        </w:rPr>
        <w:t>the income</w:t>
      </w:r>
      <w:r w:rsidR="00DB6D6C">
        <w:rPr>
          <w:rFonts w:cstheme="majorBidi"/>
          <w:sz w:val="24"/>
          <w:szCs w:val="24"/>
        </w:rPr>
        <w:t>s</w:t>
      </w:r>
      <w:r w:rsidR="00FD4162">
        <w:rPr>
          <w:rFonts w:cstheme="majorBidi"/>
          <w:sz w:val="24"/>
          <w:szCs w:val="24"/>
        </w:rPr>
        <w:t xml:space="preserve"> of all individuals that are </w:t>
      </w:r>
      <w:r w:rsidR="00DB6D6C">
        <w:rPr>
          <w:rFonts w:cstheme="majorBidi"/>
          <w:sz w:val="24"/>
          <w:szCs w:val="24"/>
        </w:rPr>
        <w:t>tax</w:t>
      </w:r>
      <w:r w:rsidR="00231D29" w:rsidRPr="002E291E">
        <w:rPr>
          <w:rFonts w:cstheme="majorBidi"/>
          <w:sz w:val="24"/>
          <w:szCs w:val="24"/>
        </w:rPr>
        <w:t xml:space="preserve">payers </w:t>
      </w:r>
      <w:r w:rsidR="00FD4162">
        <w:rPr>
          <w:rFonts w:cstheme="majorBidi"/>
          <w:sz w:val="24"/>
          <w:szCs w:val="24"/>
        </w:rPr>
        <w:t>in each tax year</w:t>
      </w:r>
      <w:r w:rsidR="00231D29" w:rsidRPr="002E291E">
        <w:rPr>
          <w:rFonts w:cstheme="majorBidi"/>
          <w:sz w:val="24"/>
          <w:szCs w:val="24"/>
        </w:rPr>
        <w:t xml:space="preserve">. </w:t>
      </w:r>
      <w:r w:rsidR="00DB6D6C">
        <w:rPr>
          <w:rFonts w:cstheme="majorBidi"/>
          <w:sz w:val="24"/>
          <w:szCs w:val="24"/>
        </w:rPr>
        <w:t>This group changes over time as new income earners start paying tax and others stop (e.g. due to death).</w:t>
      </w:r>
      <w:r w:rsidR="000621F9">
        <w:rPr>
          <w:rFonts w:cstheme="majorBidi"/>
          <w:sz w:val="24"/>
          <w:szCs w:val="24"/>
        </w:rPr>
        <w:t xml:space="preserve"> </w:t>
      </w:r>
      <w:r w:rsidR="00DB6D6C">
        <w:rPr>
          <w:rFonts w:cstheme="majorBidi"/>
          <w:sz w:val="24"/>
          <w:szCs w:val="24"/>
        </w:rPr>
        <w:t xml:space="preserve"> </w:t>
      </w:r>
      <w:proofErr w:type="gramStart"/>
      <w:r w:rsidR="00DB6D6C">
        <w:rPr>
          <w:rFonts w:cstheme="majorBidi"/>
          <w:sz w:val="24"/>
          <w:szCs w:val="24"/>
        </w:rPr>
        <w:t>Thus</w:t>
      </w:r>
      <w:proofErr w:type="gramEnd"/>
      <w:r w:rsidR="00DB6D6C">
        <w:rPr>
          <w:rFonts w:cstheme="majorBidi"/>
          <w:sz w:val="24"/>
          <w:szCs w:val="24"/>
        </w:rPr>
        <w:t xml:space="preserve"> the data </w:t>
      </w:r>
      <w:r w:rsidR="00231D29" w:rsidRPr="002E291E">
        <w:rPr>
          <w:rFonts w:cstheme="majorBidi"/>
          <w:sz w:val="24"/>
          <w:szCs w:val="24"/>
        </w:rPr>
        <w:t xml:space="preserve">does not show how </w:t>
      </w:r>
      <w:r w:rsidRPr="002E291E">
        <w:rPr>
          <w:rFonts w:cstheme="majorBidi"/>
          <w:sz w:val="24"/>
          <w:szCs w:val="24"/>
        </w:rPr>
        <w:t>the income of particular individual</w:t>
      </w:r>
      <w:r w:rsidR="00FD4162">
        <w:rPr>
          <w:rFonts w:cstheme="majorBidi"/>
          <w:sz w:val="24"/>
          <w:szCs w:val="24"/>
        </w:rPr>
        <w:t>s</w:t>
      </w:r>
      <w:r w:rsidRPr="002E291E">
        <w:rPr>
          <w:rFonts w:cstheme="majorBidi"/>
          <w:sz w:val="24"/>
          <w:szCs w:val="24"/>
        </w:rPr>
        <w:t xml:space="preserve"> grew. However, t</w:t>
      </w:r>
      <w:r w:rsidR="00231D29" w:rsidRPr="002E291E">
        <w:rPr>
          <w:rFonts w:cstheme="majorBidi"/>
          <w:sz w:val="24"/>
          <w:szCs w:val="24"/>
        </w:rPr>
        <w:t xml:space="preserve">he public tax tables from SARS provide some </w:t>
      </w:r>
      <w:r w:rsidR="00E937EB">
        <w:rPr>
          <w:rFonts w:cstheme="majorBidi"/>
          <w:sz w:val="24"/>
          <w:szCs w:val="24"/>
        </w:rPr>
        <w:t>information</w:t>
      </w:r>
      <w:r w:rsidR="00E937EB" w:rsidRPr="002E291E">
        <w:rPr>
          <w:rFonts w:cstheme="majorBidi"/>
          <w:sz w:val="24"/>
          <w:szCs w:val="24"/>
        </w:rPr>
        <w:t xml:space="preserve"> </w:t>
      </w:r>
      <w:r w:rsidR="00231D29" w:rsidRPr="002E291E">
        <w:rPr>
          <w:rFonts w:cstheme="majorBidi"/>
          <w:sz w:val="24"/>
          <w:szCs w:val="24"/>
        </w:rPr>
        <w:t xml:space="preserve">on </w:t>
      </w:r>
      <w:r w:rsidR="00FD4162">
        <w:rPr>
          <w:rFonts w:cstheme="majorBidi"/>
          <w:sz w:val="24"/>
          <w:szCs w:val="24"/>
        </w:rPr>
        <w:t xml:space="preserve">a </w:t>
      </w:r>
      <w:r w:rsidR="00DB6D6C">
        <w:rPr>
          <w:rFonts w:cstheme="majorBidi"/>
          <w:sz w:val="24"/>
          <w:szCs w:val="24"/>
        </w:rPr>
        <w:t xml:space="preserve">selected </w:t>
      </w:r>
      <w:r w:rsidR="00FD4162">
        <w:rPr>
          <w:rFonts w:cstheme="majorBidi"/>
          <w:sz w:val="24"/>
          <w:szCs w:val="24"/>
        </w:rPr>
        <w:t xml:space="preserve">panel of </w:t>
      </w:r>
      <w:r w:rsidR="000621F9">
        <w:rPr>
          <w:rFonts w:cstheme="majorBidi"/>
          <w:sz w:val="24"/>
          <w:szCs w:val="24"/>
        </w:rPr>
        <w:t xml:space="preserve">the same </w:t>
      </w:r>
      <w:r w:rsidR="00231D29" w:rsidRPr="002E291E">
        <w:rPr>
          <w:rFonts w:cstheme="majorBidi"/>
          <w:sz w:val="24"/>
          <w:szCs w:val="24"/>
        </w:rPr>
        <w:t xml:space="preserve">taxpayers </w:t>
      </w:r>
      <w:r w:rsidR="000621F9">
        <w:rPr>
          <w:rFonts w:cstheme="majorBidi"/>
          <w:sz w:val="24"/>
          <w:szCs w:val="24"/>
        </w:rPr>
        <w:t xml:space="preserve">over time that were </w:t>
      </w:r>
      <w:r w:rsidR="00231D29" w:rsidRPr="002E291E">
        <w:rPr>
          <w:rFonts w:cstheme="majorBidi"/>
          <w:sz w:val="24"/>
          <w:szCs w:val="24"/>
        </w:rPr>
        <w:t xml:space="preserve">tracked </w:t>
      </w:r>
      <w:r w:rsidR="00FD4162">
        <w:rPr>
          <w:rFonts w:cstheme="majorBidi"/>
          <w:sz w:val="24"/>
          <w:szCs w:val="24"/>
        </w:rPr>
        <w:t>from</w:t>
      </w:r>
      <w:r w:rsidR="00FD4162" w:rsidRPr="002E291E">
        <w:rPr>
          <w:rFonts w:cstheme="majorBidi"/>
          <w:sz w:val="24"/>
          <w:szCs w:val="24"/>
        </w:rPr>
        <w:t xml:space="preserve"> </w:t>
      </w:r>
      <w:r w:rsidR="00231D29" w:rsidRPr="002E291E">
        <w:rPr>
          <w:rFonts w:cstheme="majorBidi"/>
          <w:sz w:val="24"/>
          <w:szCs w:val="24"/>
        </w:rPr>
        <w:t>2005</w:t>
      </w:r>
      <w:r w:rsidR="00FD4162">
        <w:rPr>
          <w:rFonts w:cstheme="majorBidi"/>
          <w:sz w:val="24"/>
          <w:szCs w:val="24"/>
        </w:rPr>
        <w:t xml:space="preserve"> to 2014</w:t>
      </w:r>
      <w:r w:rsidR="00231D29" w:rsidRPr="002E291E">
        <w:rPr>
          <w:rFonts w:cstheme="majorBidi"/>
          <w:sz w:val="24"/>
          <w:szCs w:val="24"/>
        </w:rPr>
        <w:t>.</w:t>
      </w:r>
      <w:r w:rsidRPr="002E291E">
        <w:rPr>
          <w:rFonts w:cstheme="majorBidi"/>
          <w:sz w:val="24"/>
          <w:szCs w:val="24"/>
        </w:rPr>
        <w:t xml:space="preserve"> </w:t>
      </w:r>
    </w:p>
    <w:p w14:paraId="768C4EFD" w14:textId="0610A566" w:rsidR="00D3562E" w:rsidRPr="002E291E" w:rsidRDefault="00DB6D6C" w:rsidP="002A70AE">
      <w:pPr>
        <w:spacing w:before="100" w:beforeAutospacing="1" w:after="100" w:afterAutospacing="1" w:line="312" w:lineRule="auto"/>
        <w:jc w:val="both"/>
        <w:rPr>
          <w:rFonts w:cstheme="majorBidi"/>
          <w:sz w:val="24"/>
          <w:szCs w:val="24"/>
        </w:rPr>
      </w:pPr>
      <w:r>
        <w:rPr>
          <w:rFonts w:cstheme="majorBidi"/>
          <w:sz w:val="24"/>
          <w:szCs w:val="24"/>
        </w:rPr>
        <w:t>Interestingly, those t</w:t>
      </w:r>
      <w:r w:rsidR="00A31C0B" w:rsidRPr="002E291E">
        <w:rPr>
          <w:rFonts w:cstheme="majorBidi"/>
          <w:sz w:val="24"/>
          <w:szCs w:val="24"/>
        </w:rPr>
        <w:t>axpayers</w:t>
      </w:r>
      <w:r w:rsidR="00031FD7" w:rsidRPr="002E291E">
        <w:rPr>
          <w:rFonts w:cstheme="majorBidi"/>
          <w:sz w:val="24"/>
          <w:szCs w:val="24"/>
        </w:rPr>
        <w:t xml:space="preserve"> who were </w:t>
      </w:r>
      <w:r w:rsidR="000621F9">
        <w:rPr>
          <w:rFonts w:cstheme="majorBidi"/>
          <w:sz w:val="24"/>
          <w:szCs w:val="24"/>
        </w:rPr>
        <w:t>already</w:t>
      </w:r>
      <w:r w:rsidR="000621F9" w:rsidRPr="002E291E">
        <w:rPr>
          <w:rFonts w:cstheme="majorBidi"/>
          <w:sz w:val="24"/>
          <w:szCs w:val="24"/>
        </w:rPr>
        <w:t xml:space="preserve"> </w:t>
      </w:r>
      <w:r w:rsidR="00031FD7" w:rsidRPr="002E291E">
        <w:rPr>
          <w:rFonts w:cstheme="majorBidi"/>
          <w:sz w:val="24"/>
          <w:szCs w:val="24"/>
        </w:rPr>
        <w:t>in the top 1% in 2005</w:t>
      </w:r>
      <w:r w:rsidR="00A31C0B" w:rsidRPr="002E291E">
        <w:rPr>
          <w:rFonts w:cstheme="majorBidi"/>
          <w:sz w:val="24"/>
          <w:szCs w:val="24"/>
        </w:rPr>
        <w:t xml:space="preserve"> </w:t>
      </w:r>
      <w:r w:rsidR="00031FD7" w:rsidRPr="002E291E">
        <w:rPr>
          <w:rFonts w:cstheme="majorBidi"/>
          <w:sz w:val="24"/>
          <w:szCs w:val="24"/>
        </w:rPr>
        <w:t>experienced much lower</w:t>
      </w:r>
      <w:r w:rsidR="00A31C0B" w:rsidRPr="002E291E">
        <w:rPr>
          <w:rFonts w:cstheme="majorBidi"/>
          <w:sz w:val="24"/>
          <w:szCs w:val="24"/>
        </w:rPr>
        <w:t xml:space="preserve"> growth in incomes</w:t>
      </w:r>
      <w:r w:rsidR="00031FD7" w:rsidRPr="002E291E">
        <w:rPr>
          <w:rFonts w:cstheme="majorBidi"/>
          <w:sz w:val="24"/>
          <w:szCs w:val="24"/>
        </w:rPr>
        <w:t xml:space="preserve"> than the </w:t>
      </w:r>
      <w:r>
        <w:rPr>
          <w:rFonts w:cstheme="majorBidi"/>
          <w:sz w:val="24"/>
          <w:szCs w:val="24"/>
        </w:rPr>
        <w:t xml:space="preserve">results for all </w:t>
      </w:r>
      <w:r w:rsidR="00A838E7">
        <w:rPr>
          <w:rFonts w:cstheme="majorBidi"/>
          <w:sz w:val="24"/>
          <w:szCs w:val="24"/>
        </w:rPr>
        <w:t xml:space="preserve">top-income </w:t>
      </w:r>
      <w:r>
        <w:rPr>
          <w:rFonts w:cstheme="majorBidi"/>
          <w:sz w:val="24"/>
          <w:szCs w:val="24"/>
        </w:rPr>
        <w:t xml:space="preserve">taxpayers </w:t>
      </w:r>
      <w:r w:rsidR="00A838E7">
        <w:rPr>
          <w:rFonts w:cstheme="majorBidi"/>
          <w:sz w:val="24"/>
          <w:szCs w:val="24"/>
        </w:rPr>
        <w:t xml:space="preserve">together </w:t>
      </w:r>
      <w:r>
        <w:rPr>
          <w:rFonts w:cstheme="majorBidi"/>
          <w:sz w:val="24"/>
          <w:szCs w:val="24"/>
        </w:rPr>
        <w:t xml:space="preserve">(analysed above): the </w:t>
      </w:r>
      <w:r w:rsidRPr="00A838E7">
        <w:rPr>
          <w:rFonts w:cstheme="majorBidi"/>
          <w:sz w:val="24"/>
          <w:szCs w:val="24"/>
        </w:rPr>
        <w:t xml:space="preserve">average growth rate of income over the ten years for the panel </w:t>
      </w:r>
      <w:r w:rsidR="00A838E7">
        <w:rPr>
          <w:rFonts w:cstheme="majorBidi"/>
          <w:sz w:val="24"/>
          <w:szCs w:val="24"/>
        </w:rPr>
        <w:t>was</w:t>
      </w:r>
      <w:r w:rsidRPr="00A838E7">
        <w:rPr>
          <w:rFonts w:cstheme="majorBidi"/>
          <w:sz w:val="24"/>
          <w:szCs w:val="24"/>
        </w:rPr>
        <w:t xml:space="preserve"> </w:t>
      </w:r>
      <w:r>
        <w:rPr>
          <w:rFonts w:cstheme="majorBidi"/>
          <w:sz w:val="24"/>
          <w:szCs w:val="24"/>
        </w:rPr>
        <w:t>1.4%</w:t>
      </w:r>
      <w:r w:rsidRPr="00A838E7">
        <w:rPr>
          <w:rFonts w:cstheme="majorBidi"/>
          <w:sz w:val="24"/>
          <w:szCs w:val="24"/>
        </w:rPr>
        <w:t xml:space="preserve"> compared to 3.8%</w:t>
      </w:r>
      <w:r>
        <w:rPr>
          <w:rFonts w:cstheme="majorBidi"/>
          <w:sz w:val="24"/>
          <w:szCs w:val="24"/>
        </w:rPr>
        <w:t xml:space="preserve"> </w:t>
      </w:r>
      <w:r w:rsidRPr="00A862D3">
        <w:rPr>
          <w:rFonts w:cstheme="majorBidi"/>
          <w:sz w:val="24"/>
          <w:szCs w:val="24"/>
        </w:rPr>
        <w:t>for all taxpayers in the top</w:t>
      </w:r>
      <w:r w:rsidR="00A31C0B" w:rsidRPr="00DB6D6C">
        <w:rPr>
          <w:rFonts w:cstheme="majorBidi"/>
          <w:sz w:val="24"/>
          <w:szCs w:val="24"/>
        </w:rPr>
        <w:t xml:space="preserve">. </w:t>
      </w:r>
      <w:r w:rsidR="00A31C0B" w:rsidRPr="002E291E">
        <w:rPr>
          <w:rFonts w:cstheme="majorBidi"/>
          <w:sz w:val="24"/>
          <w:szCs w:val="24"/>
        </w:rPr>
        <w:t>This</w:t>
      </w:r>
      <w:r w:rsidR="00DE0DB9" w:rsidRPr="002E291E">
        <w:rPr>
          <w:rFonts w:cstheme="majorBidi"/>
          <w:sz w:val="24"/>
          <w:szCs w:val="24"/>
        </w:rPr>
        <w:t xml:space="preserve"> may</w:t>
      </w:r>
      <w:r w:rsidR="00A31C0B" w:rsidRPr="002E291E">
        <w:rPr>
          <w:rFonts w:cstheme="majorBidi"/>
          <w:sz w:val="24"/>
          <w:szCs w:val="24"/>
        </w:rPr>
        <w:t xml:space="preserve"> impl</w:t>
      </w:r>
      <w:r w:rsidR="00DE0DB9" w:rsidRPr="002E291E">
        <w:rPr>
          <w:rFonts w:cstheme="majorBidi"/>
          <w:sz w:val="24"/>
          <w:szCs w:val="24"/>
        </w:rPr>
        <w:t>y</w:t>
      </w:r>
      <w:r w:rsidR="00A31C0B" w:rsidRPr="002E291E">
        <w:rPr>
          <w:rFonts w:cstheme="majorBidi"/>
          <w:sz w:val="24"/>
          <w:szCs w:val="24"/>
        </w:rPr>
        <w:t xml:space="preserve"> that the</w:t>
      </w:r>
      <w:r w:rsidR="00DE0DB9" w:rsidRPr="002E291E">
        <w:rPr>
          <w:rFonts w:cstheme="majorBidi"/>
          <w:sz w:val="24"/>
          <w:szCs w:val="24"/>
        </w:rPr>
        <w:t xml:space="preserve"> rapid </w:t>
      </w:r>
      <w:r w:rsidR="00A31C0B" w:rsidRPr="002E291E">
        <w:rPr>
          <w:rFonts w:cstheme="majorBidi"/>
          <w:sz w:val="24"/>
          <w:szCs w:val="24"/>
        </w:rPr>
        <w:t>income growth</w:t>
      </w:r>
      <w:r w:rsidR="00DE0DB9" w:rsidRPr="002E291E">
        <w:rPr>
          <w:rFonts w:cstheme="majorBidi"/>
          <w:sz w:val="24"/>
          <w:szCs w:val="24"/>
        </w:rPr>
        <w:t xml:space="preserve"> </w:t>
      </w:r>
      <w:r>
        <w:rPr>
          <w:rFonts w:cstheme="majorBidi"/>
          <w:sz w:val="24"/>
          <w:szCs w:val="24"/>
        </w:rPr>
        <w:t xml:space="preserve">in the top </w:t>
      </w:r>
      <w:r w:rsidR="00DE0DB9" w:rsidRPr="002E291E">
        <w:rPr>
          <w:rFonts w:cstheme="majorBidi"/>
          <w:sz w:val="24"/>
          <w:szCs w:val="24"/>
        </w:rPr>
        <w:t xml:space="preserve">has </w:t>
      </w:r>
      <w:r w:rsidR="002759A4">
        <w:rPr>
          <w:rFonts w:cstheme="majorBidi"/>
          <w:sz w:val="24"/>
          <w:szCs w:val="24"/>
        </w:rPr>
        <w:t>primarily</w:t>
      </w:r>
      <w:r w:rsidRPr="002E291E">
        <w:rPr>
          <w:rFonts w:cstheme="majorBidi"/>
          <w:sz w:val="24"/>
          <w:szCs w:val="24"/>
        </w:rPr>
        <w:t xml:space="preserve"> </w:t>
      </w:r>
      <w:r w:rsidR="00DE0DB9" w:rsidRPr="002E291E">
        <w:rPr>
          <w:rFonts w:cstheme="majorBidi"/>
          <w:sz w:val="24"/>
          <w:szCs w:val="24"/>
        </w:rPr>
        <w:t xml:space="preserve">been driven by the </w:t>
      </w:r>
      <w:r w:rsidR="00A31C0B" w:rsidRPr="002E291E">
        <w:rPr>
          <w:rFonts w:cstheme="majorBidi"/>
          <w:sz w:val="24"/>
          <w:szCs w:val="24"/>
        </w:rPr>
        <w:t xml:space="preserve">growth in incomes </w:t>
      </w:r>
      <w:r w:rsidR="00DE0DB9" w:rsidRPr="002E291E">
        <w:rPr>
          <w:rFonts w:cstheme="majorBidi"/>
          <w:sz w:val="24"/>
          <w:szCs w:val="24"/>
        </w:rPr>
        <w:t>of</w:t>
      </w:r>
      <w:r w:rsidR="00A31C0B" w:rsidRPr="002E291E">
        <w:rPr>
          <w:rFonts w:cstheme="majorBidi"/>
          <w:sz w:val="24"/>
          <w:szCs w:val="24"/>
        </w:rPr>
        <w:t xml:space="preserve"> </w:t>
      </w:r>
      <w:r>
        <w:rPr>
          <w:rFonts w:cstheme="majorBidi"/>
          <w:sz w:val="24"/>
          <w:szCs w:val="24"/>
        </w:rPr>
        <w:t>new entrants</w:t>
      </w:r>
      <w:r w:rsidR="00147379">
        <w:rPr>
          <w:rFonts w:cstheme="majorBidi"/>
          <w:sz w:val="24"/>
          <w:szCs w:val="24"/>
        </w:rPr>
        <w:t xml:space="preserve"> (including young professionals)</w:t>
      </w:r>
      <w:r>
        <w:rPr>
          <w:rFonts w:cstheme="majorBidi"/>
          <w:sz w:val="24"/>
          <w:szCs w:val="24"/>
        </w:rPr>
        <w:t xml:space="preserve"> to the top income levels, i.e. the </w:t>
      </w:r>
      <w:r w:rsidR="003240E3">
        <w:rPr>
          <w:rFonts w:cstheme="majorBidi"/>
          <w:sz w:val="24"/>
          <w:szCs w:val="24"/>
        </w:rPr>
        <w:t>‘</w:t>
      </w:r>
      <w:r w:rsidR="00A31C0B" w:rsidRPr="002E291E">
        <w:rPr>
          <w:rFonts w:cstheme="majorBidi"/>
          <w:sz w:val="24"/>
          <w:szCs w:val="24"/>
        </w:rPr>
        <w:t>newly rich</w:t>
      </w:r>
      <w:r w:rsidR="003240E3">
        <w:rPr>
          <w:rFonts w:cstheme="majorBidi"/>
          <w:sz w:val="24"/>
          <w:szCs w:val="24"/>
        </w:rPr>
        <w:t>’</w:t>
      </w:r>
      <w:r w:rsidR="00CE22C5" w:rsidRPr="002E291E">
        <w:rPr>
          <w:rFonts w:cstheme="majorBidi"/>
          <w:sz w:val="24"/>
          <w:szCs w:val="24"/>
        </w:rPr>
        <w:t>.</w:t>
      </w:r>
      <w:r w:rsidR="004603D9" w:rsidRPr="002E291E">
        <w:rPr>
          <w:rFonts w:cstheme="majorBidi"/>
          <w:sz w:val="24"/>
          <w:szCs w:val="24"/>
        </w:rPr>
        <w:t xml:space="preserve"> </w:t>
      </w:r>
    </w:p>
    <w:p w14:paraId="47E62CAB" w14:textId="13D8AC2C" w:rsidR="00CE22C5" w:rsidRPr="002A70AE" w:rsidRDefault="00747D7D" w:rsidP="00FE6FEA">
      <w:pPr>
        <w:keepNext/>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lastRenderedPageBreak/>
        <w:t xml:space="preserve">Why did </w:t>
      </w:r>
      <w:r w:rsidR="000C03EC" w:rsidRPr="002A70AE">
        <w:rPr>
          <w:rFonts w:cstheme="majorBidi"/>
          <w:b/>
          <w:color w:val="0000FF"/>
          <w:sz w:val="28"/>
          <w:szCs w:val="24"/>
        </w:rPr>
        <w:t>top income</w:t>
      </w:r>
      <w:r w:rsidR="00751B9A" w:rsidRPr="002A70AE">
        <w:rPr>
          <w:rFonts w:cstheme="majorBidi"/>
          <w:b/>
          <w:color w:val="0000FF"/>
          <w:sz w:val="28"/>
          <w:szCs w:val="24"/>
        </w:rPr>
        <w:t>s</w:t>
      </w:r>
      <w:r w:rsidRPr="002A70AE">
        <w:rPr>
          <w:rFonts w:cstheme="majorBidi"/>
          <w:b/>
          <w:color w:val="0000FF"/>
          <w:sz w:val="28"/>
          <w:szCs w:val="24"/>
        </w:rPr>
        <w:t xml:space="preserve"> grow so rapidly?</w:t>
      </w:r>
      <w:r w:rsidR="000C03EC" w:rsidRPr="002A70AE">
        <w:rPr>
          <w:rFonts w:cstheme="majorBidi"/>
          <w:b/>
          <w:color w:val="0000FF"/>
          <w:sz w:val="28"/>
          <w:szCs w:val="24"/>
        </w:rPr>
        <w:t xml:space="preserve"> </w:t>
      </w:r>
    </w:p>
    <w:p w14:paraId="591A4657" w14:textId="08EE48A6" w:rsidR="007F3A9B" w:rsidRPr="002E291E" w:rsidRDefault="007F3A9B" w:rsidP="002A70AE">
      <w:pPr>
        <w:spacing w:before="100" w:beforeAutospacing="1" w:after="100" w:afterAutospacing="1" w:line="312" w:lineRule="auto"/>
        <w:jc w:val="both"/>
        <w:rPr>
          <w:rFonts w:cstheme="majorBidi"/>
          <w:sz w:val="24"/>
          <w:szCs w:val="24"/>
        </w:rPr>
      </w:pPr>
      <w:r w:rsidRPr="002E291E">
        <w:rPr>
          <w:rFonts w:cstheme="majorBidi"/>
          <w:sz w:val="24"/>
          <w:szCs w:val="24"/>
        </w:rPr>
        <w:t xml:space="preserve">One clue is the high growth of income from capital among the top percentiles. While the economy grew by </w:t>
      </w:r>
      <w:r w:rsidR="005B5646">
        <w:rPr>
          <w:rFonts w:cstheme="majorBidi"/>
          <w:sz w:val="24"/>
          <w:szCs w:val="24"/>
        </w:rPr>
        <w:t>3.65</w:t>
      </w:r>
      <w:r w:rsidRPr="002E291E">
        <w:rPr>
          <w:rFonts w:cstheme="majorBidi"/>
          <w:sz w:val="24"/>
          <w:szCs w:val="24"/>
        </w:rPr>
        <w:t xml:space="preserve">% per year between 2003-2015, income from share options grew at an astonishing 10-15% for the richest 5%. Between 2011 and 2014 alone, the tax </w:t>
      </w:r>
      <w:r w:rsidR="00751B9A">
        <w:rPr>
          <w:rFonts w:cstheme="majorBidi"/>
          <w:sz w:val="24"/>
          <w:szCs w:val="24"/>
        </w:rPr>
        <w:t>data</w:t>
      </w:r>
      <w:r w:rsidRPr="002E291E">
        <w:rPr>
          <w:rFonts w:cstheme="majorBidi"/>
          <w:sz w:val="24"/>
          <w:szCs w:val="24"/>
        </w:rPr>
        <w:t xml:space="preserve"> show that income from </w:t>
      </w:r>
      <w:r w:rsidR="009A5F88" w:rsidRPr="002E291E">
        <w:rPr>
          <w:rFonts w:cstheme="majorBidi"/>
          <w:sz w:val="24"/>
          <w:szCs w:val="24"/>
        </w:rPr>
        <w:t>capital</w:t>
      </w:r>
      <w:r w:rsidR="009A5F88" w:rsidRPr="002E291E">
        <w:rPr>
          <w:rStyle w:val="FootnoteReference"/>
          <w:rFonts w:cstheme="majorBidi"/>
          <w:sz w:val="24"/>
          <w:szCs w:val="24"/>
        </w:rPr>
        <w:footnoteReference w:id="3"/>
      </w:r>
      <w:r w:rsidR="009A5F88" w:rsidRPr="002E291E">
        <w:rPr>
          <w:rFonts w:cstheme="majorBidi"/>
          <w:sz w:val="24"/>
          <w:szCs w:val="24"/>
        </w:rPr>
        <w:t xml:space="preserve"> </w:t>
      </w:r>
      <w:r w:rsidRPr="002E291E">
        <w:rPr>
          <w:rFonts w:cstheme="majorBidi"/>
          <w:sz w:val="24"/>
          <w:szCs w:val="24"/>
        </w:rPr>
        <w:t xml:space="preserve">grew annually by 10-20% for this group. Indeed, </w:t>
      </w:r>
      <w:r w:rsidR="006E18E7">
        <w:rPr>
          <w:rFonts w:cstheme="majorBidi"/>
          <w:sz w:val="24"/>
          <w:szCs w:val="24"/>
        </w:rPr>
        <w:t xml:space="preserve">the </w:t>
      </w:r>
      <w:r w:rsidRPr="002E291E">
        <w:rPr>
          <w:rFonts w:cstheme="majorBidi"/>
          <w:sz w:val="24"/>
          <w:szCs w:val="24"/>
        </w:rPr>
        <w:t>Johannesburg Stock Exchange All Share Index</w:t>
      </w:r>
      <w:r w:rsidR="006E18E7">
        <w:rPr>
          <w:rFonts w:cstheme="majorBidi"/>
          <w:sz w:val="24"/>
          <w:szCs w:val="24"/>
        </w:rPr>
        <w:t xml:space="preserve"> gave</w:t>
      </w:r>
      <w:r w:rsidR="00A97EF9">
        <w:rPr>
          <w:rFonts w:cstheme="majorBidi"/>
          <w:sz w:val="24"/>
          <w:szCs w:val="24"/>
        </w:rPr>
        <w:t xml:space="preserve"> average</w:t>
      </w:r>
      <w:r w:rsidR="006E18E7">
        <w:rPr>
          <w:rFonts w:cstheme="majorBidi"/>
          <w:sz w:val="24"/>
          <w:szCs w:val="24"/>
        </w:rPr>
        <w:t xml:space="preserve"> annual real returns of </w:t>
      </w:r>
      <w:r w:rsidR="00A97EF9">
        <w:rPr>
          <w:rFonts w:cstheme="majorBidi"/>
          <w:sz w:val="24"/>
          <w:szCs w:val="24"/>
        </w:rPr>
        <w:t>9</w:t>
      </w:r>
      <w:r w:rsidR="006E18E7">
        <w:rPr>
          <w:rFonts w:cstheme="majorBidi"/>
          <w:sz w:val="24"/>
          <w:szCs w:val="24"/>
        </w:rPr>
        <w:t>%</w:t>
      </w:r>
      <w:r w:rsidRPr="002E291E">
        <w:rPr>
          <w:rFonts w:cstheme="majorBidi"/>
          <w:sz w:val="24"/>
          <w:szCs w:val="24"/>
        </w:rPr>
        <w:t xml:space="preserve"> between 201</w:t>
      </w:r>
      <w:r w:rsidR="006E18E7">
        <w:rPr>
          <w:rFonts w:cstheme="majorBidi"/>
          <w:sz w:val="24"/>
          <w:szCs w:val="24"/>
        </w:rPr>
        <w:t>0</w:t>
      </w:r>
      <w:r w:rsidR="00A97EF9">
        <w:rPr>
          <w:rFonts w:cstheme="majorBidi"/>
          <w:sz w:val="24"/>
          <w:szCs w:val="24"/>
        </w:rPr>
        <w:t xml:space="preserve"> and </w:t>
      </w:r>
      <w:r w:rsidRPr="002E291E">
        <w:rPr>
          <w:rFonts w:cstheme="majorBidi"/>
          <w:sz w:val="24"/>
          <w:szCs w:val="24"/>
        </w:rPr>
        <w:t>201</w:t>
      </w:r>
      <w:r w:rsidR="006E18E7">
        <w:rPr>
          <w:rFonts w:cstheme="majorBidi"/>
          <w:sz w:val="24"/>
          <w:szCs w:val="24"/>
        </w:rPr>
        <w:t>5</w:t>
      </w:r>
      <w:r w:rsidR="009E26AC">
        <w:rPr>
          <w:rFonts w:cstheme="majorBidi"/>
          <w:sz w:val="24"/>
          <w:szCs w:val="24"/>
        </w:rPr>
        <w:t>.</w:t>
      </w:r>
      <w:r w:rsidR="009E26AC">
        <w:rPr>
          <w:rStyle w:val="FootnoteReference"/>
          <w:rFonts w:cstheme="majorBidi"/>
          <w:sz w:val="24"/>
          <w:szCs w:val="24"/>
        </w:rPr>
        <w:footnoteReference w:id="4"/>
      </w:r>
    </w:p>
    <w:p w14:paraId="124F259B" w14:textId="2CC41E59" w:rsidR="007D7E45" w:rsidRPr="002E291E" w:rsidRDefault="00BF577D" w:rsidP="002A70AE">
      <w:pPr>
        <w:spacing w:before="100" w:beforeAutospacing="1" w:after="100" w:afterAutospacing="1" w:line="312" w:lineRule="auto"/>
        <w:jc w:val="both"/>
        <w:rPr>
          <w:rFonts w:cstheme="majorBidi"/>
          <w:sz w:val="24"/>
          <w:szCs w:val="24"/>
        </w:rPr>
      </w:pPr>
      <w:r w:rsidRPr="002E291E">
        <w:rPr>
          <w:rFonts w:cstheme="majorBidi"/>
          <w:sz w:val="24"/>
          <w:szCs w:val="24"/>
        </w:rPr>
        <w:t xml:space="preserve">However, </w:t>
      </w:r>
      <w:r w:rsidR="00751B9A">
        <w:rPr>
          <w:rFonts w:cstheme="majorBidi"/>
          <w:sz w:val="24"/>
          <w:szCs w:val="24"/>
        </w:rPr>
        <w:t xml:space="preserve">the </w:t>
      </w:r>
      <w:r w:rsidR="00216411">
        <w:rPr>
          <w:rFonts w:cstheme="majorBidi"/>
          <w:sz w:val="24"/>
          <w:szCs w:val="24"/>
        </w:rPr>
        <w:t xml:space="preserve">labour-market </w:t>
      </w:r>
      <w:r w:rsidRPr="002E291E">
        <w:rPr>
          <w:rFonts w:cstheme="majorBidi"/>
          <w:sz w:val="24"/>
          <w:szCs w:val="24"/>
        </w:rPr>
        <w:t xml:space="preserve">income </w:t>
      </w:r>
      <w:r w:rsidR="00216411">
        <w:rPr>
          <w:rFonts w:cstheme="majorBidi"/>
          <w:sz w:val="24"/>
          <w:szCs w:val="24"/>
        </w:rPr>
        <w:t xml:space="preserve">of those in the top percentiles </w:t>
      </w:r>
      <w:r w:rsidR="007D7E45" w:rsidRPr="002E291E">
        <w:rPr>
          <w:rFonts w:cstheme="majorBidi"/>
          <w:sz w:val="24"/>
          <w:szCs w:val="24"/>
        </w:rPr>
        <w:t xml:space="preserve">also grew faster than GNI. Atkinson and Piketty (2010:700) note global trends which have increased the incomes </w:t>
      </w:r>
      <w:r w:rsidR="00800DA0" w:rsidRPr="002E291E">
        <w:rPr>
          <w:rFonts w:cstheme="majorBidi"/>
          <w:sz w:val="24"/>
          <w:szCs w:val="24"/>
        </w:rPr>
        <w:t>at the top of the labour market</w:t>
      </w:r>
      <w:r w:rsidR="00217E1B">
        <w:rPr>
          <w:rFonts w:cstheme="majorBidi"/>
          <w:sz w:val="24"/>
          <w:szCs w:val="24"/>
        </w:rPr>
        <w:t>. T</w:t>
      </w:r>
      <w:r w:rsidR="00751B9A">
        <w:rPr>
          <w:rFonts w:cstheme="majorBidi"/>
          <w:sz w:val="24"/>
          <w:szCs w:val="24"/>
        </w:rPr>
        <w:t xml:space="preserve">hese include </w:t>
      </w:r>
      <w:r w:rsidR="00800DA0" w:rsidRPr="002E291E">
        <w:rPr>
          <w:rFonts w:cstheme="majorBidi"/>
          <w:sz w:val="24"/>
          <w:szCs w:val="24"/>
        </w:rPr>
        <w:t xml:space="preserve">the increased rewards for </w:t>
      </w:r>
      <w:r w:rsidR="00751B9A">
        <w:rPr>
          <w:rFonts w:cstheme="majorBidi"/>
          <w:sz w:val="24"/>
          <w:szCs w:val="24"/>
        </w:rPr>
        <w:t xml:space="preserve">the </w:t>
      </w:r>
      <w:r w:rsidR="00800DA0" w:rsidRPr="002E291E">
        <w:rPr>
          <w:rFonts w:cstheme="majorBidi"/>
          <w:sz w:val="24"/>
          <w:szCs w:val="24"/>
        </w:rPr>
        <w:t>top percentiles resulting from globali</w:t>
      </w:r>
      <w:r w:rsidR="00F76862">
        <w:rPr>
          <w:rFonts w:cstheme="majorBidi"/>
          <w:sz w:val="24"/>
          <w:szCs w:val="24"/>
        </w:rPr>
        <w:t>s</w:t>
      </w:r>
      <w:r w:rsidR="00800DA0" w:rsidRPr="002E291E">
        <w:rPr>
          <w:rFonts w:cstheme="majorBidi"/>
          <w:sz w:val="24"/>
          <w:szCs w:val="24"/>
        </w:rPr>
        <w:t>ation, skills</w:t>
      </w:r>
      <w:r w:rsidR="00216411">
        <w:rPr>
          <w:rFonts w:cstheme="majorBidi"/>
          <w:sz w:val="24"/>
          <w:szCs w:val="24"/>
        </w:rPr>
        <w:t>-</w:t>
      </w:r>
      <w:r w:rsidR="00800DA0" w:rsidRPr="002E291E">
        <w:rPr>
          <w:rFonts w:cstheme="majorBidi"/>
          <w:sz w:val="24"/>
          <w:szCs w:val="24"/>
        </w:rPr>
        <w:t>biased technical change</w:t>
      </w:r>
      <w:r w:rsidR="00217E1B">
        <w:rPr>
          <w:rFonts w:cstheme="majorBidi"/>
          <w:sz w:val="24"/>
          <w:szCs w:val="24"/>
        </w:rPr>
        <w:t>,</w:t>
      </w:r>
      <w:r w:rsidR="00800DA0" w:rsidRPr="002E291E">
        <w:rPr>
          <w:rFonts w:cstheme="majorBidi"/>
          <w:sz w:val="24"/>
          <w:szCs w:val="24"/>
        </w:rPr>
        <w:t xml:space="preserve"> and </w:t>
      </w:r>
      <w:r w:rsidR="00216411">
        <w:rPr>
          <w:rFonts w:cstheme="majorBidi"/>
          <w:sz w:val="24"/>
          <w:szCs w:val="24"/>
        </w:rPr>
        <w:t>‘</w:t>
      </w:r>
      <w:r w:rsidR="00800DA0" w:rsidRPr="002E291E">
        <w:rPr>
          <w:rFonts w:cstheme="majorBidi"/>
          <w:sz w:val="24"/>
          <w:szCs w:val="24"/>
        </w:rPr>
        <w:t>winner take all</w:t>
      </w:r>
      <w:r w:rsidR="00216411">
        <w:rPr>
          <w:rFonts w:cstheme="majorBidi"/>
          <w:sz w:val="24"/>
          <w:szCs w:val="24"/>
        </w:rPr>
        <w:t>’</w:t>
      </w:r>
      <w:r w:rsidR="00800DA0" w:rsidRPr="002E291E">
        <w:rPr>
          <w:rFonts w:cstheme="majorBidi"/>
          <w:sz w:val="24"/>
          <w:szCs w:val="24"/>
        </w:rPr>
        <w:t xml:space="preserve"> pay-off structures</w:t>
      </w:r>
      <w:r w:rsidR="000621F9">
        <w:rPr>
          <w:rFonts w:cstheme="majorBidi"/>
          <w:sz w:val="24"/>
          <w:szCs w:val="24"/>
        </w:rPr>
        <w:t xml:space="preserve"> </w:t>
      </w:r>
      <w:r w:rsidR="000621F9" w:rsidRPr="00490229">
        <w:rPr>
          <w:rFonts w:cstheme="majorBidi"/>
          <w:sz w:val="24"/>
          <w:szCs w:val="24"/>
        </w:rPr>
        <w:t xml:space="preserve">in which a handful of </w:t>
      </w:r>
      <w:r w:rsidR="00217E1B">
        <w:rPr>
          <w:rFonts w:cstheme="majorBidi"/>
          <w:sz w:val="24"/>
          <w:szCs w:val="24"/>
        </w:rPr>
        <w:t>‘</w:t>
      </w:r>
      <w:r w:rsidR="00490229">
        <w:rPr>
          <w:rFonts w:cstheme="majorBidi"/>
          <w:sz w:val="24"/>
          <w:szCs w:val="24"/>
        </w:rPr>
        <w:t>superstar</w:t>
      </w:r>
      <w:r w:rsidR="00217E1B">
        <w:rPr>
          <w:rFonts w:cstheme="majorBidi"/>
          <w:sz w:val="24"/>
          <w:szCs w:val="24"/>
        </w:rPr>
        <w:t>’</w:t>
      </w:r>
      <w:r w:rsidR="000621F9" w:rsidRPr="00490229">
        <w:rPr>
          <w:rFonts w:cstheme="majorBidi"/>
          <w:sz w:val="24"/>
          <w:szCs w:val="24"/>
        </w:rPr>
        <w:t xml:space="preserve"> individuals reap huge rewards even if they’re only slightly better at what they do than </w:t>
      </w:r>
      <w:r w:rsidR="00490229">
        <w:rPr>
          <w:rFonts w:cstheme="majorBidi"/>
          <w:sz w:val="24"/>
          <w:szCs w:val="24"/>
        </w:rPr>
        <w:t>those just below the top</w:t>
      </w:r>
      <w:r w:rsidR="00800DA0" w:rsidRPr="002E291E">
        <w:rPr>
          <w:rFonts w:cstheme="majorBidi"/>
          <w:sz w:val="24"/>
          <w:szCs w:val="24"/>
        </w:rPr>
        <w:t xml:space="preserve">. </w:t>
      </w:r>
    </w:p>
    <w:p w14:paraId="7A0147AE" w14:textId="4FEDB451" w:rsidR="00ED3A99" w:rsidRPr="002A70AE" w:rsidRDefault="00B43DDC" w:rsidP="002A70AE">
      <w:pPr>
        <w:spacing w:before="100" w:beforeAutospacing="1" w:after="100" w:afterAutospacing="1" w:line="312" w:lineRule="auto"/>
        <w:jc w:val="both"/>
        <w:rPr>
          <w:rFonts w:cstheme="majorBidi"/>
          <w:b/>
          <w:color w:val="0000FF"/>
          <w:sz w:val="28"/>
          <w:szCs w:val="24"/>
        </w:rPr>
      </w:pPr>
      <w:r w:rsidRPr="002A70AE">
        <w:rPr>
          <w:rFonts w:cstheme="majorBidi"/>
          <w:b/>
          <w:color w:val="0000FF"/>
          <w:sz w:val="28"/>
          <w:szCs w:val="24"/>
        </w:rPr>
        <w:t>Concluding thoughts</w:t>
      </w:r>
    </w:p>
    <w:p w14:paraId="496E23F6" w14:textId="491BF8BF" w:rsidR="0000666B" w:rsidRDefault="00A33907" w:rsidP="002A70AE">
      <w:pPr>
        <w:spacing w:before="100" w:beforeAutospacing="1" w:after="100" w:afterAutospacing="1" w:line="312" w:lineRule="auto"/>
        <w:jc w:val="both"/>
        <w:rPr>
          <w:rFonts w:cstheme="majorBidi"/>
          <w:sz w:val="24"/>
          <w:szCs w:val="24"/>
        </w:rPr>
      </w:pPr>
      <w:r>
        <w:rPr>
          <w:rFonts w:cstheme="majorBidi"/>
          <w:sz w:val="24"/>
          <w:szCs w:val="24"/>
        </w:rPr>
        <w:t>We present new evidence of alarmingly</w:t>
      </w:r>
      <w:r w:rsidR="004C2AE7" w:rsidRPr="002E291E">
        <w:rPr>
          <w:rFonts w:cstheme="majorBidi"/>
          <w:sz w:val="24"/>
          <w:szCs w:val="24"/>
        </w:rPr>
        <w:t xml:space="preserve"> </w:t>
      </w:r>
      <w:r>
        <w:rPr>
          <w:rFonts w:cstheme="majorBidi"/>
          <w:sz w:val="24"/>
          <w:szCs w:val="24"/>
        </w:rPr>
        <w:t>high</w:t>
      </w:r>
      <w:r w:rsidR="004C2AE7" w:rsidRPr="002E291E">
        <w:rPr>
          <w:rFonts w:cstheme="majorBidi"/>
          <w:sz w:val="24"/>
          <w:szCs w:val="24"/>
        </w:rPr>
        <w:t xml:space="preserve"> growth </w:t>
      </w:r>
      <w:r>
        <w:rPr>
          <w:rFonts w:cstheme="majorBidi"/>
          <w:sz w:val="24"/>
          <w:szCs w:val="24"/>
        </w:rPr>
        <w:t>in</w:t>
      </w:r>
      <w:r w:rsidR="004C2AE7" w:rsidRPr="002E291E">
        <w:rPr>
          <w:rFonts w:cstheme="majorBidi"/>
          <w:sz w:val="24"/>
          <w:szCs w:val="24"/>
        </w:rPr>
        <w:t xml:space="preserve"> the incomes of the top percentiles</w:t>
      </w:r>
      <w:r w:rsidR="007130F1">
        <w:rPr>
          <w:rFonts w:cstheme="majorBidi"/>
          <w:sz w:val="24"/>
          <w:szCs w:val="24"/>
        </w:rPr>
        <w:t xml:space="preserve"> – </w:t>
      </w:r>
      <w:r w:rsidR="004C2AE7" w:rsidRPr="002E291E">
        <w:rPr>
          <w:rFonts w:cstheme="majorBidi"/>
          <w:sz w:val="24"/>
          <w:szCs w:val="24"/>
        </w:rPr>
        <w:t>at</w:t>
      </w:r>
      <w:r w:rsidR="0069603D">
        <w:rPr>
          <w:rFonts w:cstheme="majorBidi"/>
          <w:sz w:val="24"/>
          <w:szCs w:val="24"/>
        </w:rPr>
        <w:t xml:space="preserve"> </w:t>
      </w:r>
      <w:r w:rsidR="0069603D">
        <w:rPr>
          <w:rFonts w:cstheme="majorBidi"/>
          <w:sz w:val="24"/>
          <w:szCs w:val="24"/>
        </w:rPr>
        <w:t>times</w:t>
      </w:r>
      <w:r w:rsidR="004C2AE7" w:rsidRPr="002E291E">
        <w:rPr>
          <w:rFonts w:cstheme="majorBidi"/>
          <w:sz w:val="24"/>
          <w:szCs w:val="24"/>
        </w:rPr>
        <w:t xml:space="preserve"> </w:t>
      </w:r>
      <w:commentRangeStart w:id="3"/>
      <w:r w:rsidR="004C2AE7" w:rsidRPr="002E291E">
        <w:rPr>
          <w:rFonts w:cstheme="majorBidi"/>
          <w:sz w:val="24"/>
          <w:szCs w:val="24"/>
        </w:rPr>
        <w:t>up to three times the growth rate of national income</w:t>
      </w:r>
      <w:commentRangeEnd w:id="3"/>
      <w:r w:rsidR="007130F1">
        <w:rPr>
          <w:rStyle w:val="CommentReference"/>
        </w:rPr>
        <w:commentReference w:id="3"/>
      </w:r>
      <w:r>
        <w:rPr>
          <w:rFonts w:cstheme="majorBidi"/>
          <w:sz w:val="24"/>
          <w:szCs w:val="24"/>
        </w:rPr>
        <w:t xml:space="preserve">. Firstly, this </w:t>
      </w:r>
      <w:r w:rsidR="00550991">
        <w:rPr>
          <w:rFonts w:cstheme="majorBidi"/>
          <w:sz w:val="24"/>
          <w:szCs w:val="24"/>
        </w:rPr>
        <w:t>establishes</w:t>
      </w:r>
      <w:r>
        <w:rPr>
          <w:rFonts w:cstheme="majorBidi"/>
          <w:sz w:val="24"/>
          <w:szCs w:val="24"/>
        </w:rPr>
        <w:t xml:space="preserve"> that growth has not been inclusive. The gap between the stagnant middle and the prosperous top widened, and this continued after the 2008 recession.</w:t>
      </w:r>
      <w:r w:rsidR="00BF38B0">
        <w:rPr>
          <w:rFonts w:cstheme="majorBidi"/>
          <w:sz w:val="24"/>
          <w:szCs w:val="24"/>
        </w:rPr>
        <w:t xml:space="preserve"> The share of GNI going to the top 5% increased from 21% to 27% between 2003 and 201</w:t>
      </w:r>
      <w:r w:rsidR="0026403B">
        <w:rPr>
          <w:rFonts w:cstheme="majorBidi"/>
          <w:sz w:val="24"/>
          <w:szCs w:val="24"/>
        </w:rPr>
        <w:t>5</w:t>
      </w:r>
      <w:r w:rsidR="00BF38B0">
        <w:rPr>
          <w:rFonts w:cstheme="majorBidi"/>
          <w:sz w:val="24"/>
          <w:szCs w:val="24"/>
        </w:rPr>
        <w:t>.</w:t>
      </w:r>
      <w:r>
        <w:rPr>
          <w:rFonts w:cstheme="majorBidi"/>
          <w:sz w:val="24"/>
          <w:szCs w:val="24"/>
        </w:rPr>
        <w:t xml:space="preserve"> </w:t>
      </w:r>
      <w:r w:rsidR="008058BA">
        <w:rPr>
          <w:rFonts w:cstheme="majorBidi"/>
          <w:sz w:val="24"/>
          <w:szCs w:val="24"/>
        </w:rPr>
        <w:t xml:space="preserve">Secondly, the divergence appears to be </w:t>
      </w:r>
      <w:r w:rsidR="00550991">
        <w:rPr>
          <w:rFonts w:cstheme="majorBidi"/>
          <w:sz w:val="24"/>
          <w:szCs w:val="24"/>
        </w:rPr>
        <w:t xml:space="preserve">partly </w:t>
      </w:r>
      <w:r w:rsidR="008058BA">
        <w:rPr>
          <w:rFonts w:cstheme="majorBidi"/>
          <w:sz w:val="24"/>
          <w:szCs w:val="24"/>
        </w:rPr>
        <w:t xml:space="preserve">driven by </w:t>
      </w:r>
      <w:r w:rsidR="00550991">
        <w:rPr>
          <w:rFonts w:cstheme="majorBidi"/>
          <w:sz w:val="24"/>
          <w:szCs w:val="24"/>
        </w:rPr>
        <w:t xml:space="preserve">high returns </w:t>
      </w:r>
      <w:r w:rsidR="0000666B">
        <w:rPr>
          <w:rFonts w:cstheme="majorBidi"/>
          <w:sz w:val="24"/>
          <w:szCs w:val="24"/>
        </w:rPr>
        <w:t>to</w:t>
      </w:r>
      <w:r w:rsidR="00550991">
        <w:rPr>
          <w:rFonts w:cstheme="majorBidi"/>
          <w:sz w:val="24"/>
          <w:szCs w:val="24"/>
        </w:rPr>
        <w:t xml:space="preserve"> capital</w:t>
      </w:r>
      <w:r w:rsidR="00034694">
        <w:rPr>
          <w:rFonts w:cstheme="majorBidi"/>
          <w:sz w:val="24"/>
          <w:szCs w:val="24"/>
        </w:rPr>
        <w:t>. This</w:t>
      </w:r>
      <w:r w:rsidR="00550991">
        <w:rPr>
          <w:rFonts w:cstheme="majorBidi"/>
          <w:sz w:val="24"/>
          <w:szCs w:val="24"/>
        </w:rPr>
        <w:t xml:space="preserve"> </w:t>
      </w:r>
      <w:r w:rsidR="00757094">
        <w:rPr>
          <w:rFonts w:cstheme="majorBidi"/>
          <w:sz w:val="24"/>
          <w:szCs w:val="24"/>
        </w:rPr>
        <w:t>presag</w:t>
      </w:r>
      <w:r w:rsidR="00034694">
        <w:rPr>
          <w:rFonts w:cstheme="majorBidi"/>
          <w:sz w:val="24"/>
          <w:szCs w:val="24"/>
        </w:rPr>
        <w:t>es</w:t>
      </w:r>
      <w:r w:rsidR="00550991">
        <w:rPr>
          <w:rFonts w:cstheme="majorBidi"/>
          <w:sz w:val="24"/>
          <w:szCs w:val="24"/>
        </w:rPr>
        <w:t xml:space="preserve"> Piketty’s argument that</w:t>
      </w:r>
      <w:r w:rsidR="0069603D">
        <w:rPr>
          <w:rFonts w:cstheme="majorBidi"/>
          <w:sz w:val="24"/>
          <w:szCs w:val="24"/>
        </w:rPr>
        <w:t>,</w:t>
      </w:r>
      <w:r w:rsidR="00550991">
        <w:rPr>
          <w:rFonts w:cstheme="majorBidi"/>
          <w:sz w:val="24"/>
          <w:szCs w:val="24"/>
        </w:rPr>
        <w:t xml:space="preserve"> </w:t>
      </w:r>
      <w:r w:rsidR="0069603D">
        <w:rPr>
          <w:rFonts w:cstheme="majorBidi"/>
          <w:sz w:val="24"/>
          <w:szCs w:val="24"/>
        </w:rPr>
        <w:t xml:space="preserve">if the ownership and use of capital is </w:t>
      </w:r>
      <w:r w:rsidR="00550991">
        <w:rPr>
          <w:rFonts w:cstheme="majorBidi"/>
          <w:sz w:val="24"/>
          <w:szCs w:val="24"/>
        </w:rPr>
        <w:t>insufficiently regulated</w:t>
      </w:r>
      <w:r w:rsidR="0069603D">
        <w:rPr>
          <w:rFonts w:cstheme="majorBidi"/>
          <w:sz w:val="24"/>
          <w:szCs w:val="24"/>
        </w:rPr>
        <w:t>,</w:t>
      </w:r>
      <w:r w:rsidR="00757094">
        <w:rPr>
          <w:rFonts w:cstheme="majorBidi"/>
          <w:sz w:val="24"/>
          <w:szCs w:val="24"/>
        </w:rPr>
        <w:t xml:space="preserve"> productive labour is disincentivised</w:t>
      </w:r>
      <w:r w:rsidR="00310153">
        <w:rPr>
          <w:rFonts w:cstheme="majorBidi"/>
          <w:sz w:val="24"/>
          <w:szCs w:val="24"/>
        </w:rPr>
        <w:t xml:space="preserve"> while rent-seeking</w:t>
      </w:r>
      <w:r w:rsidR="00757094">
        <w:rPr>
          <w:rFonts w:cstheme="majorBidi"/>
          <w:sz w:val="24"/>
          <w:szCs w:val="24"/>
        </w:rPr>
        <w:t xml:space="preserve"> and political instability </w:t>
      </w:r>
      <w:r w:rsidR="00310153">
        <w:rPr>
          <w:rFonts w:cstheme="majorBidi"/>
          <w:sz w:val="24"/>
          <w:szCs w:val="24"/>
        </w:rPr>
        <w:t>are</w:t>
      </w:r>
      <w:r w:rsidR="00757094">
        <w:rPr>
          <w:rFonts w:cstheme="majorBidi"/>
          <w:sz w:val="24"/>
          <w:szCs w:val="24"/>
        </w:rPr>
        <w:t xml:space="preserve"> encouraged.</w:t>
      </w:r>
      <w:r w:rsidR="00310153">
        <w:rPr>
          <w:rFonts w:cstheme="majorBidi"/>
          <w:sz w:val="24"/>
          <w:szCs w:val="24"/>
        </w:rPr>
        <w:t xml:space="preserve"> There is a relationship between the trends recorded in this paper and the “state capture” concerns </w:t>
      </w:r>
      <w:r w:rsidR="009F275A">
        <w:rPr>
          <w:rFonts w:cstheme="majorBidi"/>
          <w:sz w:val="24"/>
          <w:szCs w:val="24"/>
        </w:rPr>
        <w:t>over</w:t>
      </w:r>
      <w:r w:rsidR="00310153">
        <w:rPr>
          <w:rFonts w:cstheme="majorBidi"/>
          <w:sz w:val="24"/>
          <w:szCs w:val="24"/>
        </w:rPr>
        <w:t xml:space="preserve"> recent years. </w:t>
      </w:r>
    </w:p>
    <w:p w14:paraId="3F4BED61" w14:textId="72D06577" w:rsidR="008652E7" w:rsidRPr="002E291E" w:rsidRDefault="00E67752" w:rsidP="002A70AE">
      <w:pPr>
        <w:spacing w:before="100" w:beforeAutospacing="1" w:after="100" w:afterAutospacing="1" w:line="312" w:lineRule="auto"/>
        <w:jc w:val="both"/>
        <w:rPr>
          <w:rFonts w:cstheme="majorBidi"/>
          <w:sz w:val="24"/>
          <w:szCs w:val="24"/>
        </w:rPr>
      </w:pPr>
      <w:r>
        <w:rPr>
          <w:rFonts w:cstheme="majorBidi"/>
          <w:sz w:val="24"/>
          <w:szCs w:val="24"/>
        </w:rPr>
        <w:t xml:space="preserve">High growth rates of </w:t>
      </w:r>
      <w:r w:rsidR="00B93571" w:rsidRPr="002E291E">
        <w:rPr>
          <w:rFonts w:cstheme="majorBidi"/>
          <w:sz w:val="24"/>
          <w:szCs w:val="24"/>
        </w:rPr>
        <w:t>income from capital</w:t>
      </w:r>
      <w:r>
        <w:rPr>
          <w:rFonts w:cstheme="majorBidi"/>
          <w:sz w:val="24"/>
          <w:szCs w:val="24"/>
        </w:rPr>
        <w:t xml:space="preserve"> are likely to be </w:t>
      </w:r>
      <w:r w:rsidR="00B93571" w:rsidRPr="002E291E">
        <w:rPr>
          <w:rFonts w:cstheme="majorBidi"/>
          <w:sz w:val="24"/>
          <w:szCs w:val="24"/>
        </w:rPr>
        <w:t xml:space="preserve">closely related to </w:t>
      </w:r>
      <w:r>
        <w:rPr>
          <w:rFonts w:cstheme="majorBidi"/>
          <w:sz w:val="24"/>
          <w:szCs w:val="24"/>
        </w:rPr>
        <w:t xml:space="preserve">high levels of </w:t>
      </w:r>
      <w:r w:rsidR="00B93571" w:rsidRPr="002E291E">
        <w:rPr>
          <w:rFonts w:cstheme="majorBidi"/>
          <w:sz w:val="24"/>
          <w:szCs w:val="24"/>
        </w:rPr>
        <w:t xml:space="preserve">wealth </w:t>
      </w:r>
      <w:r>
        <w:rPr>
          <w:rFonts w:cstheme="majorBidi"/>
          <w:sz w:val="24"/>
          <w:szCs w:val="24"/>
        </w:rPr>
        <w:t xml:space="preserve">(and thus wealth </w:t>
      </w:r>
      <w:r w:rsidR="00B93571" w:rsidRPr="002E291E">
        <w:rPr>
          <w:rFonts w:cstheme="majorBidi"/>
          <w:sz w:val="24"/>
          <w:szCs w:val="24"/>
        </w:rPr>
        <w:t>inequality</w:t>
      </w:r>
      <w:r>
        <w:rPr>
          <w:rFonts w:cstheme="majorBidi"/>
          <w:sz w:val="24"/>
          <w:szCs w:val="24"/>
        </w:rPr>
        <w:t>).</w:t>
      </w:r>
      <w:r w:rsidR="00B93571" w:rsidRPr="002E291E">
        <w:rPr>
          <w:rFonts w:cstheme="majorBidi"/>
          <w:sz w:val="24"/>
          <w:szCs w:val="24"/>
        </w:rPr>
        <w:t xml:space="preserve"> </w:t>
      </w:r>
      <w:r w:rsidR="00242C75" w:rsidRPr="002E291E">
        <w:rPr>
          <w:rFonts w:cstheme="majorBidi"/>
          <w:sz w:val="24"/>
          <w:szCs w:val="24"/>
        </w:rPr>
        <w:t>Similarly to the top incomes, we suggest that wealth has been severely underestimated</w:t>
      </w:r>
      <w:r>
        <w:rPr>
          <w:rFonts w:cstheme="majorBidi"/>
          <w:sz w:val="24"/>
          <w:szCs w:val="24"/>
        </w:rPr>
        <w:t xml:space="preserve"> (</w:t>
      </w:r>
      <w:r w:rsidR="00E950F4">
        <w:rPr>
          <w:rFonts w:cstheme="majorBidi"/>
          <w:sz w:val="24"/>
          <w:szCs w:val="24"/>
        </w:rPr>
        <w:t xml:space="preserve">for new research on this, </w:t>
      </w:r>
      <w:r>
        <w:rPr>
          <w:rFonts w:cstheme="majorBidi"/>
          <w:sz w:val="24"/>
          <w:szCs w:val="24"/>
        </w:rPr>
        <w:t>se</w:t>
      </w:r>
      <w:bookmarkStart w:id="4" w:name="_GoBack"/>
      <w:bookmarkEnd w:id="4"/>
      <w:r>
        <w:rPr>
          <w:rFonts w:cstheme="majorBidi"/>
          <w:sz w:val="24"/>
          <w:szCs w:val="24"/>
        </w:rPr>
        <w:t xml:space="preserve">e </w:t>
      </w:r>
      <w:hyperlink r:id="rId23" w:history="1">
        <w:proofErr w:type="spellStart"/>
        <w:r w:rsidRPr="00E67752">
          <w:rPr>
            <w:rStyle w:val="Hyperlink"/>
            <w:rFonts w:cstheme="majorBidi"/>
            <w:sz w:val="24"/>
            <w:szCs w:val="24"/>
          </w:rPr>
          <w:t>Orthofer</w:t>
        </w:r>
        <w:proofErr w:type="spellEnd"/>
        <w:r w:rsidRPr="00E67752">
          <w:rPr>
            <w:rStyle w:val="Hyperlink"/>
            <w:rFonts w:cstheme="majorBidi"/>
            <w:sz w:val="24"/>
            <w:szCs w:val="24"/>
          </w:rPr>
          <w:t xml:space="preserve"> 2016</w:t>
        </w:r>
      </w:hyperlink>
      <w:r>
        <w:rPr>
          <w:rFonts w:cstheme="majorBidi"/>
          <w:sz w:val="24"/>
          <w:szCs w:val="24"/>
        </w:rPr>
        <w:t xml:space="preserve"> on </w:t>
      </w:r>
      <w:r w:rsidRPr="00E67752">
        <w:rPr>
          <w:rFonts w:cstheme="majorBidi"/>
          <w:i/>
          <w:sz w:val="24"/>
          <w:szCs w:val="24"/>
        </w:rPr>
        <w:t>Econ3x3</w:t>
      </w:r>
      <w:r>
        <w:rPr>
          <w:rFonts w:cstheme="majorBidi"/>
          <w:sz w:val="24"/>
          <w:szCs w:val="24"/>
        </w:rPr>
        <w:t>)</w:t>
      </w:r>
      <w:r w:rsidR="00242C75" w:rsidRPr="002E291E">
        <w:rPr>
          <w:rFonts w:cstheme="majorBidi"/>
          <w:sz w:val="24"/>
          <w:szCs w:val="24"/>
        </w:rPr>
        <w:t xml:space="preserve">. For example, </w:t>
      </w:r>
      <w:r w:rsidR="000E77A6">
        <w:rPr>
          <w:rFonts w:cstheme="majorBidi"/>
          <w:sz w:val="24"/>
          <w:szCs w:val="24"/>
        </w:rPr>
        <w:t xml:space="preserve">while </w:t>
      </w:r>
      <w:r w:rsidR="00242C75" w:rsidRPr="002E291E">
        <w:rPr>
          <w:rFonts w:cstheme="majorBidi"/>
          <w:sz w:val="24"/>
          <w:szCs w:val="24"/>
        </w:rPr>
        <w:t>Credit Suisse (2016) estimates there are 45</w:t>
      </w:r>
      <w:r w:rsidR="000E77A6">
        <w:rPr>
          <w:rFonts w:cstheme="majorBidi"/>
          <w:sz w:val="24"/>
          <w:szCs w:val="24"/>
        </w:rPr>
        <w:t> </w:t>
      </w:r>
      <w:r w:rsidR="00242C75" w:rsidRPr="002E291E">
        <w:rPr>
          <w:rFonts w:cstheme="majorBidi"/>
          <w:sz w:val="24"/>
          <w:szCs w:val="24"/>
        </w:rPr>
        <w:t>000 dollar</w:t>
      </w:r>
      <w:r w:rsidR="000E77A6">
        <w:rPr>
          <w:rFonts w:cstheme="majorBidi"/>
          <w:sz w:val="24"/>
          <w:szCs w:val="24"/>
        </w:rPr>
        <w:t xml:space="preserve"> </w:t>
      </w:r>
      <w:r w:rsidR="00242C75" w:rsidRPr="002E291E">
        <w:rPr>
          <w:rFonts w:cstheme="majorBidi"/>
          <w:sz w:val="24"/>
          <w:szCs w:val="24"/>
        </w:rPr>
        <w:t>millionaires</w:t>
      </w:r>
      <w:r w:rsidR="000E77A6">
        <w:rPr>
          <w:rFonts w:cstheme="majorBidi"/>
          <w:sz w:val="24"/>
          <w:szCs w:val="24"/>
        </w:rPr>
        <w:t xml:space="preserve"> in South Africa</w:t>
      </w:r>
      <w:r w:rsidR="00242C75" w:rsidRPr="002E291E">
        <w:rPr>
          <w:rFonts w:cstheme="majorBidi"/>
          <w:sz w:val="24"/>
          <w:szCs w:val="24"/>
        </w:rPr>
        <w:t xml:space="preserve">, </w:t>
      </w:r>
      <w:r w:rsidR="00132642">
        <w:rPr>
          <w:rFonts w:cstheme="majorBidi"/>
          <w:sz w:val="24"/>
          <w:szCs w:val="24"/>
        </w:rPr>
        <w:t>back-of-the-envelope calculations suggest</w:t>
      </w:r>
      <w:r w:rsidR="00242C75" w:rsidRPr="002E291E">
        <w:rPr>
          <w:rFonts w:cstheme="majorBidi"/>
          <w:sz w:val="24"/>
          <w:szCs w:val="24"/>
        </w:rPr>
        <w:t xml:space="preserve"> there are </w:t>
      </w:r>
      <w:r w:rsidR="00490229">
        <w:rPr>
          <w:rFonts w:cstheme="majorBidi"/>
          <w:sz w:val="24"/>
          <w:szCs w:val="24"/>
        </w:rPr>
        <w:t xml:space="preserve">possibly as many as </w:t>
      </w:r>
      <w:r w:rsidR="00242C75" w:rsidRPr="002E291E">
        <w:rPr>
          <w:rFonts w:cstheme="majorBidi"/>
          <w:sz w:val="24"/>
          <w:szCs w:val="24"/>
        </w:rPr>
        <w:t>182</w:t>
      </w:r>
      <w:r w:rsidR="000E77A6">
        <w:rPr>
          <w:rFonts w:cstheme="majorBidi"/>
          <w:sz w:val="24"/>
          <w:szCs w:val="24"/>
        </w:rPr>
        <w:t xml:space="preserve"> </w:t>
      </w:r>
      <w:r w:rsidR="00242C75" w:rsidRPr="002E291E">
        <w:rPr>
          <w:rFonts w:cstheme="majorBidi"/>
          <w:sz w:val="24"/>
          <w:szCs w:val="24"/>
        </w:rPr>
        <w:t>000 dollar</w:t>
      </w:r>
      <w:r w:rsidR="000E77A6">
        <w:rPr>
          <w:rFonts w:cstheme="majorBidi"/>
          <w:sz w:val="24"/>
          <w:szCs w:val="24"/>
        </w:rPr>
        <w:t xml:space="preserve"> </w:t>
      </w:r>
      <w:r w:rsidR="00242C75" w:rsidRPr="002E291E">
        <w:rPr>
          <w:rFonts w:cstheme="majorBidi"/>
          <w:sz w:val="24"/>
          <w:szCs w:val="24"/>
        </w:rPr>
        <w:lastRenderedPageBreak/>
        <w:t>millionaires in the country.</w:t>
      </w:r>
      <w:r w:rsidR="00242C75" w:rsidRPr="00E67752">
        <w:rPr>
          <w:sz w:val="24"/>
          <w:szCs w:val="24"/>
          <w:vertAlign w:val="superscript"/>
        </w:rPr>
        <w:footnoteReference w:id="5"/>
      </w:r>
      <w:r w:rsidR="00242C75" w:rsidRPr="002E291E">
        <w:rPr>
          <w:rFonts w:cstheme="majorBidi"/>
          <w:sz w:val="24"/>
          <w:szCs w:val="24"/>
        </w:rPr>
        <w:t xml:space="preserve"> </w:t>
      </w:r>
      <w:r w:rsidR="00B93571" w:rsidRPr="002E291E">
        <w:rPr>
          <w:rFonts w:cstheme="majorBidi"/>
          <w:sz w:val="24"/>
          <w:szCs w:val="24"/>
        </w:rPr>
        <w:t>The legacies and structures of the historical wealth distribution, designed under colonialism and Apartheid to benefit a small white elite to the exclusion of the</w:t>
      </w:r>
      <w:r w:rsidR="00591240" w:rsidRPr="002E291E">
        <w:rPr>
          <w:rFonts w:cstheme="majorBidi"/>
          <w:sz w:val="24"/>
          <w:szCs w:val="24"/>
        </w:rPr>
        <w:t xml:space="preserve"> black</w:t>
      </w:r>
      <w:r w:rsidR="00B93571" w:rsidRPr="002E291E">
        <w:rPr>
          <w:rFonts w:cstheme="majorBidi"/>
          <w:sz w:val="24"/>
          <w:szCs w:val="24"/>
        </w:rPr>
        <w:t xml:space="preserve"> majority, remain deeply relevant for </w:t>
      </w:r>
      <w:r w:rsidR="00242C75" w:rsidRPr="002E291E">
        <w:rPr>
          <w:rFonts w:cstheme="majorBidi"/>
          <w:sz w:val="24"/>
          <w:szCs w:val="24"/>
        </w:rPr>
        <w:t>South Africa’s</w:t>
      </w:r>
      <w:r w:rsidR="00B93571" w:rsidRPr="002E291E">
        <w:rPr>
          <w:rFonts w:cstheme="majorBidi"/>
          <w:sz w:val="24"/>
          <w:szCs w:val="24"/>
        </w:rPr>
        <w:t xml:space="preserve"> </w:t>
      </w:r>
      <w:r w:rsidR="00242C75" w:rsidRPr="002E291E">
        <w:rPr>
          <w:rFonts w:cstheme="majorBidi"/>
          <w:sz w:val="24"/>
          <w:szCs w:val="24"/>
        </w:rPr>
        <w:t>economic</w:t>
      </w:r>
      <w:r w:rsidR="00B93571" w:rsidRPr="002E291E">
        <w:rPr>
          <w:rFonts w:cstheme="majorBidi"/>
          <w:sz w:val="24"/>
          <w:szCs w:val="24"/>
        </w:rPr>
        <w:t xml:space="preserve"> growth trajectories.</w:t>
      </w:r>
    </w:p>
    <w:p w14:paraId="5B2682CA" w14:textId="0D0D1B16" w:rsidR="00282097" w:rsidRPr="002A70AE" w:rsidRDefault="00282097" w:rsidP="00360E8F">
      <w:pPr>
        <w:pStyle w:val="BodyText"/>
        <w:spacing w:line="276" w:lineRule="auto"/>
        <w:jc w:val="both"/>
        <w:rPr>
          <w:rFonts w:cstheme="majorBidi"/>
          <w:b/>
          <w:color w:val="0000FF"/>
          <w:sz w:val="28"/>
        </w:rPr>
      </w:pPr>
      <w:r w:rsidRPr="002A70AE">
        <w:rPr>
          <w:rFonts w:cstheme="majorBidi"/>
          <w:b/>
          <w:color w:val="0000FF"/>
          <w:sz w:val="28"/>
        </w:rPr>
        <w:t>References</w:t>
      </w:r>
    </w:p>
    <w:p w14:paraId="7142370B" w14:textId="3127226B" w:rsidR="00893589" w:rsidRPr="002E291E" w:rsidRDefault="00893589" w:rsidP="00360E8F">
      <w:pPr>
        <w:pStyle w:val="BodyText"/>
        <w:spacing w:line="276" w:lineRule="auto"/>
        <w:ind w:left="720" w:hanging="720"/>
        <w:contextualSpacing/>
        <w:rPr>
          <w:rFonts w:cstheme="majorBidi"/>
        </w:rPr>
      </w:pPr>
      <w:r w:rsidRPr="002E291E">
        <w:rPr>
          <w:rFonts w:cstheme="majorBidi"/>
        </w:rPr>
        <w:t>Atkinson A</w:t>
      </w:r>
      <w:r w:rsidR="007051A6">
        <w:rPr>
          <w:rFonts w:cstheme="majorBidi"/>
        </w:rPr>
        <w:t xml:space="preserve"> &amp;</w:t>
      </w:r>
      <w:r w:rsidRPr="002E291E">
        <w:rPr>
          <w:rFonts w:cstheme="majorBidi"/>
        </w:rPr>
        <w:t xml:space="preserve"> Piketty T (2010).</w:t>
      </w:r>
      <w:r w:rsidRPr="007051A6">
        <w:rPr>
          <w:rFonts w:cstheme="majorBidi"/>
          <w:i/>
        </w:rPr>
        <w:t xml:space="preserve"> Top Incomes: A Global Perspective.</w:t>
      </w:r>
      <w:r w:rsidRPr="002E291E">
        <w:rPr>
          <w:rFonts w:cstheme="majorBidi"/>
        </w:rPr>
        <w:t xml:space="preserve"> Oxford University</w:t>
      </w:r>
      <w:r w:rsidR="002263FF" w:rsidRPr="002E291E">
        <w:rPr>
          <w:rFonts w:cstheme="majorBidi"/>
        </w:rPr>
        <w:t xml:space="preserve"> </w:t>
      </w:r>
      <w:r w:rsidRPr="002E291E">
        <w:rPr>
          <w:rFonts w:cstheme="majorBidi"/>
        </w:rPr>
        <w:t>Press.</w:t>
      </w:r>
    </w:p>
    <w:p w14:paraId="2E611D9B" w14:textId="7945A116" w:rsidR="00746267" w:rsidRPr="002E291E" w:rsidRDefault="00746267" w:rsidP="002263FF">
      <w:pPr>
        <w:pStyle w:val="BodyText"/>
        <w:spacing w:line="276" w:lineRule="auto"/>
        <w:ind w:left="720" w:hanging="720"/>
        <w:contextualSpacing/>
        <w:rPr>
          <w:rFonts w:cstheme="majorBidi"/>
        </w:rPr>
      </w:pPr>
      <w:r w:rsidRPr="002E291E">
        <w:rPr>
          <w:rFonts w:cstheme="majorBidi"/>
        </w:rPr>
        <w:t xml:space="preserve">Bassier I </w:t>
      </w:r>
      <w:r w:rsidR="007051A6">
        <w:rPr>
          <w:rFonts w:cstheme="majorBidi"/>
        </w:rPr>
        <w:t xml:space="preserve">&amp; </w:t>
      </w:r>
      <w:r w:rsidRPr="002E291E">
        <w:rPr>
          <w:rFonts w:cstheme="majorBidi"/>
        </w:rPr>
        <w:t xml:space="preserve">Woolard I (2018). </w:t>
      </w:r>
      <w:r w:rsidRPr="007051A6">
        <w:rPr>
          <w:rFonts w:cstheme="majorBidi"/>
          <w:i/>
        </w:rPr>
        <w:t xml:space="preserve">Exclusive growth: Rapidly increasing top incomes amidst low national growth in South Africa. </w:t>
      </w:r>
      <w:r w:rsidRPr="002E291E">
        <w:rPr>
          <w:rFonts w:cstheme="majorBidi"/>
        </w:rPr>
        <w:t>R</w:t>
      </w:r>
      <w:r w:rsidR="000B6322">
        <w:rPr>
          <w:rFonts w:cstheme="majorBidi"/>
        </w:rPr>
        <w:t>EDI3x3</w:t>
      </w:r>
      <w:r w:rsidRPr="002E291E">
        <w:rPr>
          <w:rFonts w:cstheme="majorBidi"/>
        </w:rPr>
        <w:t xml:space="preserve"> Working Paper.</w:t>
      </w:r>
    </w:p>
    <w:p w14:paraId="27AE1192" w14:textId="13EFA48F" w:rsidR="00B3658E" w:rsidRDefault="00800DA0" w:rsidP="0035381E">
      <w:pPr>
        <w:pStyle w:val="BodyText"/>
        <w:spacing w:line="276" w:lineRule="auto"/>
        <w:ind w:left="720" w:hanging="720"/>
        <w:contextualSpacing/>
        <w:rPr>
          <w:rFonts w:cstheme="majorBidi"/>
        </w:rPr>
      </w:pPr>
      <w:r w:rsidRPr="002E291E">
        <w:rPr>
          <w:rFonts w:cstheme="majorBidi"/>
        </w:rPr>
        <w:t xml:space="preserve">Kerr A, Lam D </w:t>
      </w:r>
      <w:r w:rsidR="007051A6">
        <w:rPr>
          <w:rFonts w:cstheme="majorBidi"/>
        </w:rPr>
        <w:t xml:space="preserve">&amp; </w:t>
      </w:r>
      <w:r w:rsidRPr="002E291E">
        <w:rPr>
          <w:rFonts w:cstheme="majorBidi"/>
        </w:rPr>
        <w:t xml:space="preserve">Wittenberg M (2017). </w:t>
      </w:r>
      <w:r w:rsidRPr="007051A6">
        <w:rPr>
          <w:rFonts w:cstheme="majorBidi"/>
          <w:i/>
        </w:rPr>
        <w:t xml:space="preserve">Post-Apartheid Labour Market Series </w:t>
      </w:r>
      <w:r w:rsidRPr="002E291E">
        <w:rPr>
          <w:rFonts w:cstheme="majorBidi"/>
        </w:rPr>
        <w:t>[dataset]. Version 3.2. Cape</w:t>
      </w:r>
      <w:r w:rsidR="00B41974">
        <w:rPr>
          <w:rFonts w:cstheme="majorBidi"/>
        </w:rPr>
        <w:t xml:space="preserve"> </w:t>
      </w:r>
      <w:r w:rsidRPr="002E291E">
        <w:rPr>
          <w:rFonts w:cstheme="majorBidi"/>
        </w:rPr>
        <w:t>Town: DataFirst [producer and distributor], 2017.</w:t>
      </w:r>
    </w:p>
    <w:p w14:paraId="6B88AC95" w14:textId="2E0580C2" w:rsidR="00550991" w:rsidRDefault="00550991" w:rsidP="008333B6">
      <w:pPr>
        <w:pStyle w:val="BodyText"/>
        <w:spacing w:line="276" w:lineRule="auto"/>
        <w:ind w:left="720" w:hanging="720"/>
        <w:contextualSpacing/>
        <w:rPr>
          <w:rFonts w:cstheme="majorBidi"/>
        </w:rPr>
      </w:pPr>
      <w:r>
        <w:rPr>
          <w:rFonts w:cstheme="majorBidi"/>
        </w:rPr>
        <w:t xml:space="preserve">Milanovic, B (2014). </w:t>
      </w:r>
      <w:r w:rsidRPr="005C7640">
        <w:rPr>
          <w:rFonts w:cstheme="majorBidi"/>
          <w:i/>
          <w:iCs/>
        </w:rPr>
        <w:t>The Return Of</w:t>
      </w:r>
      <w:r w:rsidR="003C6D43">
        <w:rPr>
          <w:rFonts w:cstheme="majorBidi"/>
          <w:i/>
          <w:iCs/>
        </w:rPr>
        <w:t xml:space="preserve"> ‘</w:t>
      </w:r>
      <w:r w:rsidRPr="005C7640">
        <w:rPr>
          <w:rFonts w:cstheme="majorBidi"/>
          <w:i/>
          <w:iCs/>
        </w:rPr>
        <w:t>Patrimonial Capitalism</w:t>
      </w:r>
      <w:r w:rsidR="003C6D43">
        <w:rPr>
          <w:rFonts w:cstheme="majorBidi"/>
          <w:i/>
          <w:iCs/>
        </w:rPr>
        <w:t>’</w:t>
      </w:r>
      <w:r w:rsidRPr="005C7640">
        <w:rPr>
          <w:rFonts w:cstheme="majorBidi"/>
          <w:i/>
          <w:iCs/>
        </w:rPr>
        <w:t>: Review of Thomas Piketty's Capital in the 21st Century</w:t>
      </w:r>
      <w:r w:rsidRPr="005C7640">
        <w:rPr>
          <w:rFonts w:cstheme="majorBidi"/>
        </w:rPr>
        <w:t>. World Bank Policy Research Working Paper No. 6974.</w:t>
      </w:r>
    </w:p>
    <w:p w14:paraId="509B6C68" w14:textId="1A76C149" w:rsidR="003C6D43" w:rsidRPr="003C6D43" w:rsidRDefault="003C6D43" w:rsidP="008333B6">
      <w:pPr>
        <w:pStyle w:val="BodyText"/>
        <w:spacing w:line="276" w:lineRule="auto"/>
        <w:ind w:left="720" w:hanging="720"/>
        <w:contextualSpacing/>
        <w:rPr>
          <w:rFonts w:cstheme="majorBidi"/>
          <w:sz w:val="32"/>
        </w:rPr>
      </w:pPr>
      <w:r w:rsidRPr="003C6D43">
        <w:rPr>
          <w:szCs w:val="20"/>
        </w:rPr>
        <w:t xml:space="preserve">Piketty T (2013) </w:t>
      </w:r>
      <w:r w:rsidRPr="003C6D43">
        <w:rPr>
          <w:i/>
          <w:szCs w:val="20"/>
        </w:rPr>
        <w:t>Capital in the 21st Century</w:t>
      </w:r>
      <w:r w:rsidRPr="003C6D43">
        <w:rPr>
          <w:szCs w:val="20"/>
        </w:rPr>
        <w:t>. Harvard University Press</w:t>
      </w:r>
    </w:p>
    <w:sectPr w:rsidR="003C6D43" w:rsidRPr="003C6D4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 Fourie" w:date="2018-09-10T14:17:00Z" w:initials="FF">
    <w:p w14:paraId="702351F0" w14:textId="35C90209" w:rsidR="00B3177B" w:rsidRDefault="00B3177B">
      <w:pPr>
        <w:pStyle w:val="CommentText"/>
      </w:pPr>
      <w:r>
        <w:rPr>
          <w:rStyle w:val="CommentReference"/>
        </w:rPr>
        <w:annotationRef/>
      </w:r>
      <w:r>
        <w:t xml:space="preserve">This number </w:t>
      </w:r>
      <w:r w:rsidR="00094227">
        <w:t xml:space="preserve">of 1.9% </w:t>
      </w:r>
      <w:r>
        <w:t xml:space="preserve">cannot </w:t>
      </w:r>
      <w:r w:rsidR="00094227">
        <w:t>be right (for the whole period)?</w:t>
      </w:r>
    </w:p>
    <w:p w14:paraId="2CA54A22" w14:textId="5104DDC2" w:rsidR="00B3177B" w:rsidRDefault="00B3177B" w:rsidP="00094227">
      <w:pPr>
        <w:pStyle w:val="CommentText"/>
        <w:numPr>
          <w:ilvl w:val="0"/>
          <w:numId w:val="1"/>
        </w:numPr>
      </w:pPr>
      <w:r>
        <w:t xml:space="preserve">Fig 1 shows </w:t>
      </w:r>
      <w:r w:rsidR="00094227">
        <w:t xml:space="preserve">GNI average growth </w:t>
      </w:r>
      <w:r>
        <w:t xml:space="preserve">rates of 1.9% and 5.7 for the two sub-periods – so the total (or average) must be somewhere between them. </w:t>
      </w:r>
    </w:p>
    <w:p w14:paraId="4B50F8B2" w14:textId="1AFBD19D" w:rsidR="00DD7D7F" w:rsidRDefault="00DD7D7F" w:rsidP="00094227">
      <w:pPr>
        <w:pStyle w:val="CommentText"/>
        <w:numPr>
          <w:ilvl w:val="0"/>
          <w:numId w:val="1"/>
        </w:numPr>
      </w:pPr>
      <w:r>
        <w:t>Fig 2 shows a solid line at about 3.65% for GNI growth over the whole period</w:t>
      </w:r>
    </w:p>
    <w:p w14:paraId="669326FA" w14:textId="77F51B4A" w:rsidR="00B3177B" w:rsidRDefault="00B3177B" w:rsidP="00094227">
      <w:pPr>
        <w:pStyle w:val="CommentText"/>
        <w:numPr>
          <w:ilvl w:val="0"/>
          <w:numId w:val="1"/>
        </w:numPr>
        <w:rPr>
          <w:rFonts w:cstheme="majorBidi"/>
          <w:sz w:val="24"/>
          <w:szCs w:val="24"/>
        </w:rPr>
      </w:pPr>
      <w:r>
        <w:t xml:space="preserve">And: Below there is a sentence: … </w:t>
      </w:r>
      <w:r w:rsidR="00094227">
        <w:t>“</w:t>
      </w:r>
      <w:r w:rsidRPr="002E291E">
        <w:rPr>
          <w:rFonts w:cstheme="majorBidi"/>
          <w:sz w:val="24"/>
          <w:szCs w:val="24"/>
        </w:rPr>
        <w:t>While the economy grew by 4% per year between 2003-2015</w:t>
      </w:r>
      <w:r>
        <w:rPr>
          <w:rFonts w:cstheme="majorBidi"/>
          <w:sz w:val="24"/>
          <w:szCs w:val="24"/>
        </w:rPr>
        <w:t>…</w:t>
      </w:r>
      <w:r w:rsidR="00094227">
        <w:rPr>
          <w:rFonts w:cstheme="majorBidi"/>
          <w:sz w:val="24"/>
          <w:szCs w:val="24"/>
        </w:rPr>
        <w:t>”</w:t>
      </w:r>
    </w:p>
    <w:p w14:paraId="1124DB86" w14:textId="3741D54A" w:rsidR="00094227" w:rsidRDefault="00094227" w:rsidP="00094227">
      <w:pPr>
        <w:pStyle w:val="CommentText"/>
        <w:rPr>
          <w:rFonts w:cstheme="majorBidi"/>
          <w:sz w:val="24"/>
          <w:szCs w:val="24"/>
        </w:rPr>
      </w:pPr>
      <w:proofErr w:type="spellStart"/>
      <w:r>
        <w:rPr>
          <w:rFonts w:cstheme="majorBidi"/>
          <w:sz w:val="24"/>
          <w:szCs w:val="24"/>
        </w:rPr>
        <w:t>Pse</w:t>
      </w:r>
      <w:proofErr w:type="spellEnd"/>
      <w:r>
        <w:rPr>
          <w:rFonts w:cstheme="majorBidi"/>
          <w:sz w:val="24"/>
          <w:szCs w:val="24"/>
        </w:rPr>
        <w:t xml:space="preserve"> check and get these numbers </w:t>
      </w:r>
      <w:r w:rsidR="00DD7D7F">
        <w:rPr>
          <w:rFonts w:cstheme="majorBidi"/>
          <w:sz w:val="24"/>
          <w:szCs w:val="24"/>
        </w:rPr>
        <w:t xml:space="preserve">(and </w:t>
      </w:r>
      <w:proofErr w:type="spellStart"/>
      <w:r w:rsidR="0069603D">
        <w:rPr>
          <w:rFonts w:cstheme="majorBidi"/>
          <w:sz w:val="24"/>
          <w:szCs w:val="24"/>
        </w:rPr>
        <w:t>horisontal</w:t>
      </w:r>
      <w:proofErr w:type="spellEnd"/>
      <w:r w:rsidR="0069603D">
        <w:rPr>
          <w:rFonts w:cstheme="majorBidi"/>
          <w:sz w:val="24"/>
          <w:szCs w:val="24"/>
        </w:rPr>
        <w:t xml:space="preserve"> </w:t>
      </w:r>
      <w:r w:rsidR="00DD7D7F">
        <w:rPr>
          <w:rFonts w:cstheme="majorBidi"/>
          <w:sz w:val="24"/>
          <w:szCs w:val="24"/>
        </w:rPr>
        <w:t xml:space="preserve">lines </w:t>
      </w:r>
      <w:r w:rsidR="0069603D">
        <w:rPr>
          <w:rFonts w:cstheme="majorBidi"/>
          <w:sz w:val="24"/>
          <w:szCs w:val="24"/>
        </w:rPr>
        <w:t>in figures</w:t>
      </w:r>
      <w:r w:rsidR="00DD7D7F">
        <w:rPr>
          <w:rFonts w:cstheme="majorBidi"/>
          <w:sz w:val="24"/>
          <w:szCs w:val="24"/>
        </w:rPr>
        <w:t xml:space="preserve">) </w:t>
      </w:r>
      <w:r>
        <w:rPr>
          <w:rFonts w:cstheme="majorBidi"/>
          <w:sz w:val="24"/>
          <w:szCs w:val="24"/>
        </w:rPr>
        <w:t>consistent.</w:t>
      </w:r>
    </w:p>
    <w:p w14:paraId="6E90C42B" w14:textId="44A5357D" w:rsidR="00B3177B" w:rsidRDefault="00B3177B">
      <w:pPr>
        <w:pStyle w:val="CommentText"/>
      </w:pPr>
    </w:p>
  </w:comment>
  <w:comment w:id="1" w:author="F Fourie" w:date="2018-09-10T14:28:00Z" w:initials="FF">
    <w:p w14:paraId="4E9EF0B6" w14:textId="64DDD93B" w:rsidR="007130F1" w:rsidRDefault="007130F1">
      <w:pPr>
        <w:pStyle w:val="CommentText"/>
      </w:pPr>
      <w:r>
        <w:rPr>
          <w:rStyle w:val="CommentReference"/>
        </w:rPr>
        <w:annotationRef/>
      </w:r>
      <w:r>
        <w:t>Check sentence in conclusion, also looking at the previous comment re GNI growth rate over the whole period</w:t>
      </w:r>
    </w:p>
  </w:comment>
  <w:comment w:id="3" w:author="F Fourie" w:date="2018-09-10T14:29:00Z" w:initials="FF">
    <w:p w14:paraId="2DE3A272" w14:textId="5B402EB9" w:rsidR="007130F1" w:rsidRDefault="007130F1">
      <w:pPr>
        <w:pStyle w:val="CommentText"/>
      </w:pPr>
      <w:r>
        <w:rPr>
          <w:rStyle w:val="CommentReference"/>
        </w:rPr>
        <w:annotationRef/>
      </w:r>
      <w:r>
        <w:t>See earlier comments on growth rates and multiples, check consistency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90C42B" w15:done="1"/>
  <w15:commentEx w15:paraId="4E9EF0B6" w15:done="0"/>
  <w15:commentEx w15:paraId="2DE3A2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90C42B" w16cid:durableId="1F40B421"/>
  <w16cid:commentId w16cid:paraId="4E9EF0B6" w16cid:durableId="1F40B422"/>
  <w16cid:commentId w16cid:paraId="2DE3A272" w16cid:durableId="1F40B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8E306" w14:textId="77777777" w:rsidR="00DC170C" w:rsidRDefault="00DC170C" w:rsidP="009A5F88">
      <w:pPr>
        <w:spacing w:after="0" w:line="240" w:lineRule="auto"/>
      </w:pPr>
      <w:r>
        <w:separator/>
      </w:r>
    </w:p>
  </w:endnote>
  <w:endnote w:type="continuationSeparator" w:id="0">
    <w:p w14:paraId="52F1DB58" w14:textId="77777777" w:rsidR="00DC170C" w:rsidRDefault="00DC170C" w:rsidP="009A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711093"/>
      <w:docPartObj>
        <w:docPartGallery w:val="Page Numbers (Bottom of Page)"/>
        <w:docPartUnique/>
      </w:docPartObj>
    </w:sdtPr>
    <w:sdtEndPr>
      <w:rPr>
        <w:noProof/>
      </w:rPr>
    </w:sdtEndPr>
    <w:sdtContent>
      <w:p w14:paraId="7CAA6B5C" w14:textId="6A27CBC0" w:rsidR="00E70372" w:rsidRDefault="00E70372">
        <w:pPr>
          <w:pStyle w:val="Footer"/>
          <w:jc w:val="center"/>
        </w:pPr>
        <w:r>
          <w:fldChar w:fldCharType="begin"/>
        </w:r>
        <w:r>
          <w:instrText xml:space="preserve"> PAGE   \* MERGEFORMAT </w:instrText>
        </w:r>
        <w:r>
          <w:fldChar w:fldCharType="separate"/>
        </w:r>
        <w:r w:rsidR="00217E1B">
          <w:rPr>
            <w:noProof/>
          </w:rPr>
          <w:t>8</w:t>
        </w:r>
        <w:r>
          <w:rPr>
            <w:noProof/>
          </w:rPr>
          <w:fldChar w:fldCharType="end"/>
        </w:r>
      </w:p>
    </w:sdtContent>
  </w:sdt>
  <w:p w14:paraId="74925BF0" w14:textId="77777777" w:rsidR="00E70372" w:rsidRDefault="00E70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39FFA" w14:textId="77777777" w:rsidR="00DC170C" w:rsidRDefault="00DC170C" w:rsidP="009A5F88">
      <w:pPr>
        <w:spacing w:after="0" w:line="240" w:lineRule="auto"/>
      </w:pPr>
      <w:r>
        <w:separator/>
      </w:r>
    </w:p>
  </w:footnote>
  <w:footnote w:type="continuationSeparator" w:id="0">
    <w:p w14:paraId="7512E3A8" w14:textId="77777777" w:rsidR="00DC170C" w:rsidRDefault="00DC170C" w:rsidP="009A5F88">
      <w:pPr>
        <w:spacing w:after="0" w:line="240" w:lineRule="auto"/>
      </w:pPr>
      <w:r>
        <w:continuationSeparator/>
      </w:r>
    </w:p>
  </w:footnote>
  <w:footnote w:id="1">
    <w:p w14:paraId="5CC552D6" w14:textId="55961D4B" w:rsidR="00F21AAC" w:rsidRDefault="00F21AAC">
      <w:pPr>
        <w:pStyle w:val="FootnoteText"/>
      </w:pPr>
      <w:r>
        <w:rPr>
          <w:rStyle w:val="FootnoteReference"/>
        </w:rPr>
        <w:footnoteRef/>
      </w:r>
      <w:r>
        <w:t xml:space="preserve"> </w:t>
      </w:r>
      <w:r w:rsidRPr="00946FBE">
        <w:rPr>
          <w:sz w:val="20"/>
          <w:szCs w:val="20"/>
        </w:rPr>
        <w:t xml:space="preserve">Gross national income is gross domestic product (GDP) plus net income received from abroad. </w:t>
      </w:r>
      <w:r w:rsidR="00AF09D4" w:rsidRPr="00946FBE">
        <w:rPr>
          <w:sz w:val="20"/>
          <w:szCs w:val="20"/>
        </w:rPr>
        <w:t>We use GNI instead of GDP given that all income (including that received from abroad) is taxable.</w:t>
      </w:r>
    </w:p>
  </w:footnote>
  <w:footnote w:id="2">
    <w:p w14:paraId="5B51156E" w14:textId="2A5B99B7" w:rsidR="00BD01EE" w:rsidRDefault="00BD01EE">
      <w:pPr>
        <w:pStyle w:val="FootnoteText"/>
      </w:pPr>
      <w:r>
        <w:rPr>
          <w:rStyle w:val="FootnoteReference"/>
        </w:rPr>
        <w:footnoteRef/>
      </w:r>
      <w:r>
        <w:rPr>
          <w:sz w:val="20"/>
          <w:szCs w:val="20"/>
        </w:rPr>
        <w:t>The top 1% income includes income from sources outside of the labour market, such as returns on investments. Note that non-labour market income is in any case negligible for the median worker.</w:t>
      </w:r>
      <w:r>
        <w:t xml:space="preserve"> </w:t>
      </w:r>
    </w:p>
  </w:footnote>
  <w:footnote w:id="3">
    <w:p w14:paraId="0C4A42B5" w14:textId="1B4392BA" w:rsidR="00E70372" w:rsidRPr="009C783E" w:rsidRDefault="00E70372" w:rsidP="008333B6">
      <w:pPr>
        <w:pStyle w:val="FootnoteText"/>
        <w:spacing w:after="0"/>
        <w:contextualSpacing/>
        <w:rPr>
          <w:sz w:val="20"/>
          <w:szCs w:val="20"/>
        </w:rPr>
      </w:pPr>
      <w:r>
        <w:rPr>
          <w:rStyle w:val="FootnoteReference"/>
        </w:rPr>
        <w:footnoteRef/>
      </w:r>
      <w:r>
        <w:t xml:space="preserve"> </w:t>
      </w:r>
      <w:proofErr w:type="gramStart"/>
      <w:r>
        <w:rPr>
          <w:sz w:val="20"/>
          <w:szCs w:val="20"/>
        </w:rPr>
        <w:t>Specifically</w:t>
      </w:r>
      <w:proofErr w:type="gramEnd"/>
      <w:r>
        <w:rPr>
          <w:sz w:val="20"/>
          <w:szCs w:val="20"/>
        </w:rPr>
        <w:t xml:space="preserve"> income from: shares, interest, capital gains, profits broadly associated with capital (e.g. </w:t>
      </w:r>
      <w:proofErr w:type="spellStart"/>
      <w:r>
        <w:rPr>
          <w:sz w:val="20"/>
          <w:szCs w:val="20"/>
        </w:rPr>
        <w:t>royalities</w:t>
      </w:r>
      <w:proofErr w:type="spellEnd"/>
      <w:r>
        <w:rPr>
          <w:sz w:val="20"/>
          <w:szCs w:val="20"/>
        </w:rPr>
        <w:t>, rent), and lump</w:t>
      </w:r>
      <w:r w:rsidR="00745463">
        <w:rPr>
          <w:sz w:val="20"/>
          <w:szCs w:val="20"/>
        </w:rPr>
        <w:t xml:space="preserve"> </w:t>
      </w:r>
      <w:r>
        <w:rPr>
          <w:sz w:val="20"/>
          <w:szCs w:val="20"/>
        </w:rPr>
        <w:t>sums (e.g. pension, benefits).</w:t>
      </w:r>
    </w:p>
  </w:footnote>
  <w:footnote w:id="4">
    <w:p w14:paraId="3F894218" w14:textId="1C96EC72" w:rsidR="009E26AC" w:rsidRDefault="009E26AC" w:rsidP="008333B6">
      <w:pPr>
        <w:pStyle w:val="FootnoteText"/>
        <w:contextualSpacing/>
      </w:pPr>
      <w:r>
        <w:rPr>
          <w:rStyle w:val="FootnoteReference"/>
        </w:rPr>
        <w:footnoteRef/>
      </w:r>
      <w:r>
        <w:t xml:space="preserve"> </w:t>
      </w:r>
      <w:r w:rsidRPr="009E26AC">
        <w:rPr>
          <w:sz w:val="20"/>
          <w:szCs w:val="20"/>
        </w:rPr>
        <w:t xml:space="preserve">FTSE Russel Factsheet (2018). FTSE/JSE All-Share Index. Available: </w:t>
      </w:r>
      <w:hyperlink r:id="rId1" w:history="1">
        <w:r w:rsidRPr="009E26AC">
          <w:rPr>
            <w:rStyle w:val="Hyperlink"/>
            <w:sz w:val="20"/>
            <w:szCs w:val="20"/>
          </w:rPr>
          <w:t>https://www.ftse.com/Analytics/Factsheets/temp/7eece384-52ac-4961-90de-61149cd91c30.pdf</w:t>
        </w:r>
      </w:hyperlink>
      <w:r w:rsidRPr="009E26AC">
        <w:rPr>
          <w:sz w:val="20"/>
          <w:szCs w:val="20"/>
        </w:rPr>
        <w:t xml:space="preserve"> </w:t>
      </w:r>
    </w:p>
  </w:footnote>
  <w:footnote w:id="5">
    <w:p w14:paraId="2AB786F1" w14:textId="34728C44" w:rsidR="00E70372" w:rsidRPr="001103F8" w:rsidRDefault="00E70372" w:rsidP="008333B6">
      <w:pPr>
        <w:pStyle w:val="FootnoteText"/>
        <w:contextualSpacing/>
        <w:rPr>
          <w:sz w:val="20"/>
          <w:szCs w:val="20"/>
        </w:rPr>
      </w:pPr>
      <w:r>
        <w:rPr>
          <w:rStyle w:val="FootnoteReference"/>
        </w:rPr>
        <w:footnoteRef/>
      </w:r>
      <w:r>
        <w:t xml:space="preserve"> </w:t>
      </w:r>
      <w:r>
        <w:rPr>
          <w:sz w:val="20"/>
          <w:szCs w:val="20"/>
        </w:rPr>
        <w:t>Using SARS tax tables, the top 0.5% have an income threshold of R1,061,478. Using NIDS wave 4, the top 0.5% have a wealth</w:t>
      </w:r>
      <w:r w:rsidR="008333B6">
        <w:rPr>
          <w:sz w:val="20"/>
          <w:szCs w:val="20"/>
        </w:rPr>
        <w:t xml:space="preserve"> to </w:t>
      </w:r>
      <w:r>
        <w:rPr>
          <w:sz w:val="20"/>
          <w:szCs w:val="20"/>
        </w:rPr>
        <w:t>income ratio of at least 12. An exchange rate of R13 to the dollar implies that the top 0.5% of adults are all dollar-millionaires. This corresponds to 182,000 people.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874"/>
    <w:multiLevelType w:val="hybridMultilevel"/>
    <w:tmpl w:val="7ABA9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 Fourie">
    <w15:presenceInfo w15:providerId="None" w15:userId="F Fou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CFA"/>
    <w:rsid w:val="00003C05"/>
    <w:rsid w:val="0000666B"/>
    <w:rsid w:val="000253BC"/>
    <w:rsid w:val="00026FFF"/>
    <w:rsid w:val="00031FD7"/>
    <w:rsid w:val="00034694"/>
    <w:rsid w:val="000460DA"/>
    <w:rsid w:val="000477CB"/>
    <w:rsid w:val="000621F9"/>
    <w:rsid w:val="00062CF3"/>
    <w:rsid w:val="000679B0"/>
    <w:rsid w:val="000901DB"/>
    <w:rsid w:val="00094227"/>
    <w:rsid w:val="000A7C14"/>
    <w:rsid w:val="000B1D0F"/>
    <w:rsid w:val="000B6322"/>
    <w:rsid w:val="000C03EC"/>
    <w:rsid w:val="000D7412"/>
    <w:rsid w:val="000E77A6"/>
    <w:rsid w:val="000F63C9"/>
    <w:rsid w:val="000F66C8"/>
    <w:rsid w:val="000F6834"/>
    <w:rsid w:val="00112E6C"/>
    <w:rsid w:val="001159AD"/>
    <w:rsid w:val="00124E38"/>
    <w:rsid w:val="00132642"/>
    <w:rsid w:val="00135FCB"/>
    <w:rsid w:val="00136318"/>
    <w:rsid w:val="00142C06"/>
    <w:rsid w:val="00144934"/>
    <w:rsid w:val="00147379"/>
    <w:rsid w:val="00151C42"/>
    <w:rsid w:val="001645B5"/>
    <w:rsid w:val="00165DEF"/>
    <w:rsid w:val="00174D45"/>
    <w:rsid w:val="001804BC"/>
    <w:rsid w:val="00182388"/>
    <w:rsid w:val="0018443F"/>
    <w:rsid w:val="001919BD"/>
    <w:rsid w:val="001925A6"/>
    <w:rsid w:val="00194CC7"/>
    <w:rsid w:val="001C0AF6"/>
    <w:rsid w:val="001C641C"/>
    <w:rsid w:val="001C7B23"/>
    <w:rsid w:val="00216411"/>
    <w:rsid w:val="00217E1B"/>
    <w:rsid w:val="002263FF"/>
    <w:rsid w:val="00231520"/>
    <w:rsid w:val="00231D29"/>
    <w:rsid w:val="00237AD6"/>
    <w:rsid w:val="00241781"/>
    <w:rsid w:val="00242804"/>
    <w:rsid w:val="00242C75"/>
    <w:rsid w:val="0025185B"/>
    <w:rsid w:val="00253D2B"/>
    <w:rsid w:val="00254E63"/>
    <w:rsid w:val="0026403B"/>
    <w:rsid w:val="00265F20"/>
    <w:rsid w:val="002759A4"/>
    <w:rsid w:val="00282097"/>
    <w:rsid w:val="00296856"/>
    <w:rsid w:val="002A70AE"/>
    <w:rsid w:val="002B05E6"/>
    <w:rsid w:val="002B5BCA"/>
    <w:rsid w:val="002C3ABF"/>
    <w:rsid w:val="002C7BA2"/>
    <w:rsid w:val="002D09DA"/>
    <w:rsid w:val="002D4C4F"/>
    <w:rsid w:val="002E1C53"/>
    <w:rsid w:val="002E291E"/>
    <w:rsid w:val="002F277D"/>
    <w:rsid w:val="00301510"/>
    <w:rsid w:val="00304153"/>
    <w:rsid w:val="00305B4A"/>
    <w:rsid w:val="00310153"/>
    <w:rsid w:val="003107E1"/>
    <w:rsid w:val="00314F72"/>
    <w:rsid w:val="00317C81"/>
    <w:rsid w:val="00322AF1"/>
    <w:rsid w:val="003240E3"/>
    <w:rsid w:val="003352E7"/>
    <w:rsid w:val="00341B65"/>
    <w:rsid w:val="0035369C"/>
    <w:rsid w:val="0035381E"/>
    <w:rsid w:val="00356FF2"/>
    <w:rsid w:val="00360697"/>
    <w:rsid w:val="00360E8F"/>
    <w:rsid w:val="0037221A"/>
    <w:rsid w:val="003852D2"/>
    <w:rsid w:val="00387028"/>
    <w:rsid w:val="00390493"/>
    <w:rsid w:val="003A080D"/>
    <w:rsid w:val="003A35A8"/>
    <w:rsid w:val="003B168B"/>
    <w:rsid w:val="003B6BD1"/>
    <w:rsid w:val="003C0278"/>
    <w:rsid w:val="003C278E"/>
    <w:rsid w:val="003C6AC1"/>
    <w:rsid w:val="003C6D43"/>
    <w:rsid w:val="003D40FB"/>
    <w:rsid w:val="003F1B70"/>
    <w:rsid w:val="003F7629"/>
    <w:rsid w:val="00400D0B"/>
    <w:rsid w:val="00410B18"/>
    <w:rsid w:val="00412EC9"/>
    <w:rsid w:val="0041676D"/>
    <w:rsid w:val="00422763"/>
    <w:rsid w:val="00427B1F"/>
    <w:rsid w:val="00442D2C"/>
    <w:rsid w:val="0045400A"/>
    <w:rsid w:val="004561AC"/>
    <w:rsid w:val="004603D9"/>
    <w:rsid w:val="00460572"/>
    <w:rsid w:val="00463007"/>
    <w:rsid w:val="0046769D"/>
    <w:rsid w:val="00490229"/>
    <w:rsid w:val="00490884"/>
    <w:rsid w:val="00491BC7"/>
    <w:rsid w:val="00497680"/>
    <w:rsid w:val="004C208E"/>
    <w:rsid w:val="004C2AE7"/>
    <w:rsid w:val="004C345E"/>
    <w:rsid w:val="004C68A2"/>
    <w:rsid w:val="004D212B"/>
    <w:rsid w:val="004E0209"/>
    <w:rsid w:val="00503187"/>
    <w:rsid w:val="00503CB3"/>
    <w:rsid w:val="00531A40"/>
    <w:rsid w:val="0053205E"/>
    <w:rsid w:val="00534F5C"/>
    <w:rsid w:val="005404AA"/>
    <w:rsid w:val="0054195C"/>
    <w:rsid w:val="00550991"/>
    <w:rsid w:val="005525E5"/>
    <w:rsid w:val="00561E8D"/>
    <w:rsid w:val="00563704"/>
    <w:rsid w:val="0056569F"/>
    <w:rsid w:val="00591240"/>
    <w:rsid w:val="00597C38"/>
    <w:rsid w:val="00597FD0"/>
    <w:rsid w:val="005A5DDD"/>
    <w:rsid w:val="005B5646"/>
    <w:rsid w:val="005B74E3"/>
    <w:rsid w:val="005C0B95"/>
    <w:rsid w:val="005D06DD"/>
    <w:rsid w:val="005D7A3D"/>
    <w:rsid w:val="005E0DFA"/>
    <w:rsid w:val="005E1FEA"/>
    <w:rsid w:val="005E5D2D"/>
    <w:rsid w:val="005F1B27"/>
    <w:rsid w:val="005F1B4C"/>
    <w:rsid w:val="006004D4"/>
    <w:rsid w:val="006015E0"/>
    <w:rsid w:val="00601B18"/>
    <w:rsid w:val="00603F5B"/>
    <w:rsid w:val="00604748"/>
    <w:rsid w:val="00604ABF"/>
    <w:rsid w:val="006116AF"/>
    <w:rsid w:val="00612241"/>
    <w:rsid w:val="00632E88"/>
    <w:rsid w:val="0064595D"/>
    <w:rsid w:val="00657C47"/>
    <w:rsid w:val="00660F9A"/>
    <w:rsid w:val="00675811"/>
    <w:rsid w:val="0069603D"/>
    <w:rsid w:val="006A55BD"/>
    <w:rsid w:val="006C37D0"/>
    <w:rsid w:val="006D3B5E"/>
    <w:rsid w:val="006D42E8"/>
    <w:rsid w:val="006D7071"/>
    <w:rsid w:val="006E18E7"/>
    <w:rsid w:val="006F75D5"/>
    <w:rsid w:val="007051A6"/>
    <w:rsid w:val="00706658"/>
    <w:rsid w:val="007130F1"/>
    <w:rsid w:val="0071738D"/>
    <w:rsid w:val="00745463"/>
    <w:rsid w:val="00746267"/>
    <w:rsid w:val="00747D7D"/>
    <w:rsid w:val="00751B9A"/>
    <w:rsid w:val="00751CFA"/>
    <w:rsid w:val="00752D55"/>
    <w:rsid w:val="00753D99"/>
    <w:rsid w:val="00757094"/>
    <w:rsid w:val="0076221F"/>
    <w:rsid w:val="0076671E"/>
    <w:rsid w:val="0076779F"/>
    <w:rsid w:val="00783763"/>
    <w:rsid w:val="00787CDA"/>
    <w:rsid w:val="0079245F"/>
    <w:rsid w:val="00792D63"/>
    <w:rsid w:val="007A2975"/>
    <w:rsid w:val="007B618A"/>
    <w:rsid w:val="007C595B"/>
    <w:rsid w:val="007D4146"/>
    <w:rsid w:val="007D7E45"/>
    <w:rsid w:val="007E4D2F"/>
    <w:rsid w:val="007F3A9B"/>
    <w:rsid w:val="00800DA0"/>
    <w:rsid w:val="008058BA"/>
    <w:rsid w:val="00805F31"/>
    <w:rsid w:val="00807132"/>
    <w:rsid w:val="00807675"/>
    <w:rsid w:val="0081023B"/>
    <w:rsid w:val="0081372F"/>
    <w:rsid w:val="00826B60"/>
    <w:rsid w:val="008333B6"/>
    <w:rsid w:val="00833602"/>
    <w:rsid w:val="0083644E"/>
    <w:rsid w:val="008369A7"/>
    <w:rsid w:val="00844676"/>
    <w:rsid w:val="008449E1"/>
    <w:rsid w:val="008652E7"/>
    <w:rsid w:val="008735AD"/>
    <w:rsid w:val="00877897"/>
    <w:rsid w:val="008844FF"/>
    <w:rsid w:val="00893589"/>
    <w:rsid w:val="008A00C6"/>
    <w:rsid w:val="008A57DD"/>
    <w:rsid w:val="008D1951"/>
    <w:rsid w:val="008D48F2"/>
    <w:rsid w:val="008D66E5"/>
    <w:rsid w:val="008E227D"/>
    <w:rsid w:val="008E6C83"/>
    <w:rsid w:val="00902436"/>
    <w:rsid w:val="00904A88"/>
    <w:rsid w:val="009065FD"/>
    <w:rsid w:val="009166FA"/>
    <w:rsid w:val="009223C1"/>
    <w:rsid w:val="00941CD9"/>
    <w:rsid w:val="00946FBE"/>
    <w:rsid w:val="009667FE"/>
    <w:rsid w:val="00967C19"/>
    <w:rsid w:val="00974440"/>
    <w:rsid w:val="00982352"/>
    <w:rsid w:val="009A5F88"/>
    <w:rsid w:val="009C53FB"/>
    <w:rsid w:val="009E0A4A"/>
    <w:rsid w:val="009E26AC"/>
    <w:rsid w:val="009E5E2B"/>
    <w:rsid w:val="009E6E46"/>
    <w:rsid w:val="009F1702"/>
    <w:rsid w:val="009F194C"/>
    <w:rsid w:val="009F1FEA"/>
    <w:rsid w:val="009F275A"/>
    <w:rsid w:val="009F5001"/>
    <w:rsid w:val="00A1311B"/>
    <w:rsid w:val="00A16D48"/>
    <w:rsid w:val="00A277B6"/>
    <w:rsid w:val="00A31C0B"/>
    <w:rsid w:val="00A33907"/>
    <w:rsid w:val="00A404A9"/>
    <w:rsid w:val="00A4660E"/>
    <w:rsid w:val="00A4675C"/>
    <w:rsid w:val="00A4736B"/>
    <w:rsid w:val="00A508F7"/>
    <w:rsid w:val="00A636A5"/>
    <w:rsid w:val="00A63E90"/>
    <w:rsid w:val="00A65882"/>
    <w:rsid w:val="00A73364"/>
    <w:rsid w:val="00A75394"/>
    <w:rsid w:val="00A7720F"/>
    <w:rsid w:val="00A838E7"/>
    <w:rsid w:val="00A85079"/>
    <w:rsid w:val="00A86FC5"/>
    <w:rsid w:val="00A97EF9"/>
    <w:rsid w:val="00AC0B0D"/>
    <w:rsid w:val="00AC5B8E"/>
    <w:rsid w:val="00AC6D27"/>
    <w:rsid w:val="00AF09D4"/>
    <w:rsid w:val="00AF127A"/>
    <w:rsid w:val="00AF735D"/>
    <w:rsid w:val="00B0708D"/>
    <w:rsid w:val="00B1652A"/>
    <w:rsid w:val="00B3177B"/>
    <w:rsid w:val="00B33792"/>
    <w:rsid w:val="00B3658E"/>
    <w:rsid w:val="00B41974"/>
    <w:rsid w:val="00B43DDC"/>
    <w:rsid w:val="00B46C3E"/>
    <w:rsid w:val="00B70226"/>
    <w:rsid w:val="00B722EB"/>
    <w:rsid w:val="00B82E5F"/>
    <w:rsid w:val="00B83775"/>
    <w:rsid w:val="00B93571"/>
    <w:rsid w:val="00B95596"/>
    <w:rsid w:val="00BA0F5F"/>
    <w:rsid w:val="00BD006F"/>
    <w:rsid w:val="00BD01EE"/>
    <w:rsid w:val="00BF317C"/>
    <w:rsid w:val="00BF38B0"/>
    <w:rsid w:val="00BF577D"/>
    <w:rsid w:val="00BF6A3C"/>
    <w:rsid w:val="00C00C0A"/>
    <w:rsid w:val="00C10DE6"/>
    <w:rsid w:val="00C10EEC"/>
    <w:rsid w:val="00C114E2"/>
    <w:rsid w:val="00C1326C"/>
    <w:rsid w:val="00C17C67"/>
    <w:rsid w:val="00C2320B"/>
    <w:rsid w:val="00C33E4D"/>
    <w:rsid w:val="00C4726C"/>
    <w:rsid w:val="00C60183"/>
    <w:rsid w:val="00C65171"/>
    <w:rsid w:val="00C80864"/>
    <w:rsid w:val="00C81EE8"/>
    <w:rsid w:val="00C87EDB"/>
    <w:rsid w:val="00C95B38"/>
    <w:rsid w:val="00CA01FC"/>
    <w:rsid w:val="00CA62AB"/>
    <w:rsid w:val="00CB4A53"/>
    <w:rsid w:val="00CE22C5"/>
    <w:rsid w:val="00CE515A"/>
    <w:rsid w:val="00CE5E2F"/>
    <w:rsid w:val="00CF4C3A"/>
    <w:rsid w:val="00CF4E8A"/>
    <w:rsid w:val="00D12A2F"/>
    <w:rsid w:val="00D15EC4"/>
    <w:rsid w:val="00D3562E"/>
    <w:rsid w:val="00D46BDF"/>
    <w:rsid w:val="00D478DF"/>
    <w:rsid w:val="00D54988"/>
    <w:rsid w:val="00D64F58"/>
    <w:rsid w:val="00D77959"/>
    <w:rsid w:val="00D861A0"/>
    <w:rsid w:val="00D900FB"/>
    <w:rsid w:val="00D94835"/>
    <w:rsid w:val="00D95A19"/>
    <w:rsid w:val="00D9791D"/>
    <w:rsid w:val="00DA57F2"/>
    <w:rsid w:val="00DB534D"/>
    <w:rsid w:val="00DB6D6C"/>
    <w:rsid w:val="00DB7082"/>
    <w:rsid w:val="00DC170C"/>
    <w:rsid w:val="00DC35FA"/>
    <w:rsid w:val="00DC3B1C"/>
    <w:rsid w:val="00DD24C0"/>
    <w:rsid w:val="00DD7D7F"/>
    <w:rsid w:val="00DE0DB9"/>
    <w:rsid w:val="00DF1F8A"/>
    <w:rsid w:val="00DF54E3"/>
    <w:rsid w:val="00DF7B9C"/>
    <w:rsid w:val="00E22F23"/>
    <w:rsid w:val="00E2680F"/>
    <w:rsid w:val="00E272B1"/>
    <w:rsid w:val="00E34E02"/>
    <w:rsid w:val="00E3614A"/>
    <w:rsid w:val="00E453D4"/>
    <w:rsid w:val="00E542D6"/>
    <w:rsid w:val="00E6623B"/>
    <w:rsid w:val="00E67752"/>
    <w:rsid w:val="00E701DC"/>
    <w:rsid w:val="00E70372"/>
    <w:rsid w:val="00E71E65"/>
    <w:rsid w:val="00E756B3"/>
    <w:rsid w:val="00E77DFD"/>
    <w:rsid w:val="00E822DF"/>
    <w:rsid w:val="00E843F8"/>
    <w:rsid w:val="00E87308"/>
    <w:rsid w:val="00E937EB"/>
    <w:rsid w:val="00E950F4"/>
    <w:rsid w:val="00E9525E"/>
    <w:rsid w:val="00E95793"/>
    <w:rsid w:val="00EA2892"/>
    <w:rsid w:val="00EA45B1"/>
    <w:rsid w:val="00EB1880"/>
    <w:rsid w:val="00EB252E"/>
    <w:rsid w:val="00EC6B20"/>
    <w:rsid w:val="00ED193D"/>
    <w:rsid w:val="00ED3A99"/>
    <w:rsid w:val="00EE7FE9"/>
    <w:rsid w:val="00EF4924"/>
    <w:rsid w:val="00F152DA"/>
    <w:rsid w:val="00F21AAC"/>
    <w:rsid w:val="00F21B3D"/>
    <w:rsid w:val="00F25DEC"/>
    <w:rsid w:val="00F41684"/>
    <w:rsid w:val="00F46B41"/>
    <w:rsid w:val="00F56565"/>
    <w:rsid w:val="00F5700D"/>
    <w:rsid w:val="00F70D2B"/>
    <w:rsid w:val="00F76862"/>
    <w:rsid w:val="00F8025D"/>
    <w:rsid w:val="00F850A3"/>
    <w:rsid w:val="00F94F08"/>
    <w:rsid w:val="00FB037C"/>
    <w:rsid w:val="00FB4C99"/>
    <w:rsid w:val="00FC0E51"/>
    <w:rsid w:val="00FC7FA8"/>
    <w:rsid w:val="00FD4162"/>
    <w:rsid w:val="00FD6118"/>
    <w:rsid w:val="00FE2F14"/>
    <w:rsid w:val="00FE3C81"/>
    <w:rsid w:val="00FE6FE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BB93B"/>
  <w15:chartTrackingRefBased/>
  <w15:docId w15:val="{124607D9-846B-4818-B31C-D0510881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8025D"/>
    <w:pPr>
      <w:spacing w:before="180" w:after="180" w:line="240" w:lineRule="auto"/>
    </w:pPr>
    <w:rPr>
      <w:sz w:val="24"/>
      <w:szCs w:val="24"/>
      <w:lang w:val="en-US"/>
    </w:rPr>
  </w:style>
  <w:style w:type="character" w:customStyle="1" w:styleId="BodyTextChar">
    <w:name w:val="Body Text Char"/>
    <w:basedOn w:val="DefaultParagraphFont"/>
    <w:link w:val="BodyText"/>
    <w:rsid w:val="00F8025D"/>
    <w:rPr>
      <w:sz w:val="24"/>
      <w:szCs w:val="24"/>
      <w:lang w:val="en-US"/>
    </w:rPr>
  </w:style>
  <w:style w:type="character" w:styleId="Hyperlink">
    <w:name w:val="Hyperlink"/>
    <w:basedOn w:val="DefaultParagraphFont"/>
    <w:unhideWhenUsed/>
    <w:rsid w:val="00F8025D"/>
    <w:rPr>
      <w:color w:val="4472C4" w:themeColor="accent1"/>
    </w:rPr>
  </w:style>
  <w:style w:type="paragraph" w:customStyle="1" w:styleId="Abstract">
    <w:name w:val="Abstract"/>
    <w:basedOn w:val="Normal"/>
    <w:next w:val="BodyText"/>
    <w:qFormat/>
    <w:rsid w:val="0076671E"/>
    <w:pPr>
      <w:keepNext/>
      <w:keepLines/>
      <w:spacing w:before="300" w:after="300" w:line="240" w:lineRule="auto"/>
    </w:pPr>
    <w:rPr>
      <w:sz w:val="20"/>
      <w:szCs w:val="20"/>
      <w:lang w:val="en-US"/>
    </w:rPr>
  </w:style>
  <w:style w:type="paragraph" w:styleId="Subtitle">
    <w:name w:val="Subtitle"/>
    <w:basedOn w:val="Title"/>
    <w:next w:val="BodyText"/>
    <w:link w:val="SubtitleChar"/>
    <w:qFormat/>
    <w:rsid w:val="003107E1"/>
    <w:pPr>
      <w:keepNext/>
      <w:keepLines/>
      <w:spacing w:before="240" w:after="240"/>
      <w:contextualSpacing w:val="0"/>
      <w:jc w:val="center"/>
    </w:pPr>
    <w:rPr>
      <w:b/>
      <w:bCs/>
      <w:color w:val="2D4F8E" w:themeColor="accent1" w:themeShade="B5"/>
      <w:spacing w:val="0"/>
      <w:kern w:val="0"/>
      <w:sz w:val="30"/>
      <w:szCs w:val="30"/>
      <w:lang w:val="en-US"/>
    </w:rPr>
  </w:style>
  <w:style w:type="character" w:customStyle="1" w:styleId="SubtitleChar">
    <w:name w:val="Subtitle Char"/>
    <w:basedOn w:val="DefaultParagraphFont"/>
    <w:link w:val="Subtitle"/>
    <w:rsid w:val="003107E1"/>
    <w:rPr>
      <w:rFonts w:asciiTheme="majorHAnsi" w:eastAsiaTheme="majorEastAsia" w:hAnsiTheme="majorHAnsi" w:cstheme="majorBidi"/>
      <w:b/>
      <w:bCs/>
      <w:color w:val="2D4F8E" w:themeColor="accent1" w:themeShade="B5"/>
      <w:sz w:val="30"/>
      <w:szCs w:val="30"/>
      <w:lang w:val="en-US"/>
    </w:rPr>
  </w:style>
  <w:style w:type="paragraph" w:styleId="Title">
    <w:name w:val="Title"/>
    <w:basedOn w:val="Normal"/>
    <w:next w:val="Normal"/>
    <w:link w:val="TitleChar"/>
    <w:uiPriority w:val="10"/>
    <w:qFormat/>
    <w:rsid w:val="00310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E1"/>
    <w:rPr>
      <w:rFonts w:asciiTheme="majorHAnsi" w:eastAsiaTheme="majorEastAsia" w:hAnsiTheme="majorHAnsi" w:cstheme="majorBidi"/>
      <w:spacing w:val="-10"/>
      <w:kern w:val="28"/>
      <w:sz w:val="56"/>
      <w:szCs w:val="56"/>
    </w:rPr>
  </w:style>
  <w:style w:type="paragraph" w:customStyle="1" w:styleId="Compact">
    <w:name w:val="Compact"/>
    <w:basedOn w:val="BodyText"/>
    <w:qFormat/>
    <w:rsid w:val="009A5F88"/>
    <w:pPr>
      <w:spacing w:before="36" w:after="36"/>
    </w:pPr>
  </w:style>
  <w:style w:type="paragraph" w:customStyle="1" w:styleId="TableCaption">
    <w:name w:val="Table Caption"/>
    <w:basedOn w:val="Caption"/>
    <w:rsid w:val="009A5F88"/>
    <w:pPr>
      <w:keepNext/>
      <w:spacing w:after="120"/>
    </w:pPr>
    <w:rPr>
      <w:iCs w:val="0"/>
      <w:color w:val="auto"/>
      <w:sz w:val="24"/>
      <w:szCs w:val="24"/>
      <w:lang w:val="en-US"/>
    </w:rPr>
  </w:style>
  <w:style w:type="paragraph" w:styleId="Caption">
    <w:name w:val="caption"/>
    <w:basedOn w:val="Normal"/>
    <w:next w:val="Normal"/>
    <w:uiPriority w:val="35"/>
    <w:semiHidden/>
    <w:unhideWhenUsed/>
    <w:qFormat/>
    <w:rsid w:val="009A5F88"/>
    <w:pPr>
      <w:spacing w:after="200" w:line="240" w:lineRule="auto"/>
    </w:pPr>
    <w:rPr>
      <w:i/>
      <w:iCs/>
      <w:color w:val="44546A" w:themeColor="text2"/>
      <w:sz w:val="18"/>
      <w:szCs w:val="18"/>
    </w:rPr>
  </w:style>
  <w:style w:type="paragraph" w:styleId="FootnoteText">
    <w:name w:val="footnote text"/>
    <w:basedOn w:val="Normal"/>
    <w:link w:val="FootnoteTextChar"/>
    <w:uiPriority w:val="9"/>
    <w:unhideWhenUsed/>
    <w:qFormat/>
    <w:rsid w:val="009A5F88"/>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9A5F88"/>
    <w:rPr>
      <w:sz w:val="24"/>
      <w:szCs w:val="24"/>
      <w:lang w:val="en-US"/>
    </w:rPr>
  </w:style>
  <w:style w:type="character" w:styleId="FootnoteReference">
    <w:name w:val="footnote reference"/>
    <w:basedOn w:val="DefaultParagraphFont"/>
    <w:rsid w:val="009A5F88"/>
    <w:rPr>
      <w:vertAlign w:val="superscript"/>
    </w:rPr>
  </w:style>
  <w:style w:type="paragraph" w:customStyle="1" w:styleId="FirstParagraph">
    <w:name w:val="First Paragraph"/>
    <w:basedOn w:val="BodyText"/>
    <w:next w:val="BodyText"/>
    <w:qFormat/>
    <w:rsid w:val="00A75394"/>
  </w:style>
  <w:style w:type="paragraph" w:styleId="Header">
    <w:name w:val="header"/>
    <w:basedOn w:val="Normal"/>
    <w:link w:val="HeaderChar"/>
    <w:uiPriority w:val="99"/>
    <w:unhideWhenUsed/>
    <w:rsid w:val="00A75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394"/>
  </w:style>
  <w:style w:type="paragraph" w:styleId="Footer">
    <w:name w:val="footer"/>
    <w:basedOn w:val="Normal"/>
    <w:link w:val="FooterChar"/>
    <w:uiPriority w:val="99"/>
    <w:unhideWhenUsed/>
    <w:rsid w:val="00A75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394"/>
  </w:style>
  <w:style w:type="paragraph" w:styleId="BalloonText">
    <w:name w:val="Balloon Text"/>
    <w:basedOn w:val="Normal"/>
    <w:link w:val="BalloonTextChar"/>
    <w:uiPriority w:val="99"/>
    <w:semiHidden/>
    <w:unhideWhenUsed/>
    <w:rsid w:val="00836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9A7"/>
    <w:rPr>
      <w:rFonts w:ascii="Segoe UI" w:hAnsi="Segoe UI" w:cs="Segoe UI"/>
      <w:sz w:val="18"/>
      <w:szCs w:val="18"/>
    </w:rPr>
  </w:style>
  <w:style w:type="character" w:styleId="CommentReference">
    <w:name w:val="annotation reference"/>
    <w:basedOn w:val="DefaultParagraphFont"/>
    <w:uiPriority w:val="99"/>
    <w:unhideWhenUsed/>
    <w:rsid w:val="002E291E"/>
    <w:rPr>
      <w:sz w:val="16"/>
      <w:szCs w:val="16"/>
    </w:rPr>
  </w:style>
  <w:style w:type="paragraph" w:styleId="CommentText">
    <w:name w:val="annotation text"/>
    <w:basedOn w:val="Normal"/>
    <w:link w:val="CommentTextChar"/>
    <w:uiPriority w:val="99"/>
    <w:unhideWhenUsed/>
    <w:rsid w:val="002E291E"/>
    <w:pPr>
      <w:spacing w:line="240" w:lineRule="auto"/>
    </w:pPr>
    <w:rPr>
      <w:sz w:val="20"/>
      <w:szCs w:val="20"/>
    </w:rPr>
  </w:style>
  <w:style w:type="character" w:customStyle="1" w:styleId="CommentTextChar">
    <w:name w:val="Comment Text Char"/>
    <w:basedOn w:val="DefaultParagraphFont"/>
    <w:link w:val="CommentText"/>
    <w:uiPriority w:val="99"/>
    <w:rsid w:val="002E291E"/>
    <w:rPr>
      <w:sz w:val="20"/>
      <w:szCs w:val="20"/>
    </w:rPr>
  </w:style>
  <w:style w:type="paragraph" w:styleId="CommentSubject">
    <w:name w:val="annotation subject"/>
    <w:basedOn w:val="CommentText"/>
    <w:next w:val="CommentText"/>
    <w:link w:val="CommentSubjectChar"/>
    <w:uiPriority w:val="99"/>
    <w:semiHidden/>
    <w:unhideWhenUsed/>
    <w:rsid w:val="002E291E"/>
    <w:rPr>
      <w:b/>
      <w:bCs/>
    </w:rPr>
  </w:style>
  <w:style w:type="character" w:customStyle="1" w:styleId="CommentSubjectChar">
    <w:name w:val="Comment Subject Char"/>
    <w:basedOn w:val="CommentTextChar"/>
    <w:link w:val="CommentSubject"/>
    <w:uiPriority w:val="99"/>
    <w:semiHidden/>
    <w:rsid w:val="002E291E"/>
    <w:rPr>
      <w:b/>
      <w:bCs/>
      <w:sz w:val="20"/>
      <w:szCs w:val="20"/>
    </w:rPr>
  </w:style>
  <w:style w:type="paragraph" w:styleId="EndnoteText">
    <w:name w:val="endnote text"/>
    <w:basedOn w:val="Normal"/>
    <w:link w:val="EndnoteTextChar"/>
    <w:uiPriority w:val="99"/>
    <w:semiHidden/>
    <w:unhideWhenUsed/>
    <w:rsid w:val="00F21A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AAC"/>
    <w:rPr>
      <w:sz w:val="20"/>
      <w:szCs w:val="20"/>
    </w:rPr>
  </w:style>
  <w:style w:type="character" w:styleId="EndnoteReference">
    <w:name w:val="endnote reference"/>
    <w:basedOn w:val="DefaultParagraphFont"/>
    <w:uiPriority w:val="99"/>
    <w:semiHidden/>
    <w:unhideWhenUsed/>
    <w:rsid w:val="00F21AAC"/>
    <w:rPr>
      <w:vertAlign w:val="superscript"/>
    </w:rPr>
  </w:style>
  <w:style w:type="character" w:customStyle="1" w:styleId="UnresolvedMention1">
    <w:name w:val="Unresolved Mention1"/>
    <w:basedOn w:val="DefaultParagraphFont"/>
    <w:uiPriority w:val="99"/>
    <w:semiHidden/>
    <w:unhideWhenUsed/>
    <w:rsid w:val="009E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127">
      <w:bodyDiv w:val="1"/>
      <w:marLeft w:val="0"/>
      <w:marRight w:val="0"/>
      <w:marTop w:val="0"/>
      <w:marBottom w:val="0"/>
      <w:divBdr>
        <w:top w:val="none" w:sz="0" w:space="0" w:color="auto"/>
        <w:left w:val="none" w:sz="0" w:space="0" w:color="auto"/>
        <w:bottom w:val="none" w:sz="0" w:space="0" w:color="auto"/>
        <w:right w:val="none" w:sz="0" w:space="0" w:color="auto"/>
      </w:divBdr>
    </w:div>
    <w:div w:id="583996733">
      <w:bodyDiv w:val="1"/>
      <w:marLeft w:val="0"/>
      <w:marRight w:val="0"/>
      <w:marTop w:val="0"/>
      <w:marBottom w:val="0"/>
      <w:divBdr>
        <w:top w:val="none" w:sz="0" w:space="0" w:color="auto"/>
        <w:left w:val="none" w:sz="0" w:space="0" w:color="auto"/>
        <w:bottom w:val="none" w:sz="0" w:space="0" w:color="auto"/>
        <w:right w:val="none" w:sz="0" w:space="0" w:color="auto"/>
      </w:divBdr>
    </w:div>
    <w:div w:id="598371276">
      <w:bodyDiv w:val="1"/>
      <w:marLeft w:val="0"/>
      <w:marRight w:val="0"/>
      <w:marTop w:val="0"/>
      <w:marBottom w:val="0"/>
      <w:divBdr>
        <w:top w:val="none" w:sz="0" w:space="0" w:color="auto"/>
        <w:left w:val="none" w:sz="0" w:space="0" w:color="auto"/>
        <w:bottom w:val="none" w:sz="0" w:space="0" w:color="auto"/>
        <w:right w:val="none" w:sz="0" w:space="0" w:color="auto"/>
      </w:divBdr>
    </w:div>
    <w:div w:id="730229923">
      <w:bodyDiv w:val="1"/>
      <w:marLeft w:val="0"/>
      <w:marRight w:val="0"/>
      <w:marTop w:val="0"/>
      <w:marBottom w:val="0"/>
      <w:divBdr>
        <w:top w:val="none" w:sz="0" w:space="0" w:color="auto"/>
        <w:left w:val="none" w:sz="0" w:space="0" w:color="auto"/>
        <w:bottom w:val="none" w:sz="0" w:space="0" w:color="auto"/>
        <w:right w:val="none" w:sz="0" w:space="0" w:color="auto"/>
      </w:divBdr>
    </w:div>
    <w:div w:id="1448935427">
      <w:bodyDiv w:val="1"/>
      <w:marLeft w:val="0"/>
      <w:marRight w:val="0"/>
      <w:marTop w:val="0"/>
      <w:marBottom w:val="0"/>
      <w:divBdr>
        <w:top w:val="none" w:sz="0" w:space="0" w:color="auto"/>
        <w:left w:val="none" w:sz="0" w:space="0" w:color="auto"/>
        <w:bottom w:val="none" w:sz="0" w:space="0" w:color="auto"/>
        <w:right w:val="none" w:sz="0" w:space="0" w:color="auto"/>
      </w:divBdr>
    </w:div>
    <w:div w:id="1479615797">
      <w:bodyDiv w:val="1"/>
      <w:marLeft w:val="0"/>
      <w:marRight w:val="0"/>
      <w:marTop w:val="0"/>
      <w:marBottom w:val="0"/>
      <w:divBdr>
        <w:top w:val="none" w:sz="0" w:space="0" w:color="auto"/>
        <w:left w:val="none" w:sz="0" w:space="0" w:color="auto"/>
        <w:bottom w:val="none" w:sz="0" w:space="0" w:color="auto"/>
        <w:right w:val="none" w:sz="0" w:space="0" w:color="auto"/>
      </w:divBdr>
    </w:div>
    <w:div w:id="1488328207">
      <w:bodyDiv w:val="1"/>
      <w:marLeft w:val="0"/>
      <w:marRight w:val="0"/>
      <w:marTop w:val="0"/>
      <w:marBottom w:val="0"/>
      <w:divBdr>
        <w:top w:val="none" w:sz="0" w:space="0" w:color="auto"/>
        <w:left w:val="none" w:sz="0" w:space="0" w:color="auto"/>
        <w:bottom w:val="none" w:sz="0" w:space="0" w:color="auto"/>
        <w:right w:val="none" w:sz="0" w:space="0" w:color="auto"/>
      </w:divBdr>
    </w:div>
    <w:div w:id="1588227895">
      <w:bodyDiv w:val="1"/>
      <w:marLeft w:val="0"/>
      <w:marRight w:val="0"/>
      <w:marTop w:val="0"/>
      <w:marBottom w:val="0"/>
      <w:divBdr>
        <w:top w:val="none" w:sz="0" w:space="0" w:color="auto"/>
        <w:left w:val="none" w:sz="0" w:space="0" w:color="auto"/>
        <w:bottom w:val="none" w:sz="0" w:space="0" w:color="auto"/>
        <w:right w:val="none" w:sz="0" w:space="0" w:color="auto"/>
      </w:divBdr>
    </w:div>
    <w:div w:id="1840845093">
      <w:bodyDiv w:val="1"/>
      <w:marLeft w:val="0"/>
      <w:marRight w:val="0"/>
      <w:marTop w:val="0"/>
      <w:marBottom w:val="0"/>
      <w:divBdr>
        <w:top w:val="none" w:sz="0" w:space="0" w:color="auto"/>
        <w:left w:val="none" w:sz="0" w:space="0" w:color="auto"/>
        <w:bottom w:val="none" w:sz="0" w:space="0" w:color="auto"/>
        <w:right w:val="none" w:sz="0" w:space="0" w:color="auto"/>
      </w:divBdr>
    </w:div>
    <w:div w:id="19873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3x3.org" TargetMode="External"/><Relationship Id="rId13" Type="http://schemas.openxmlformats.org/officeDocument/2006/relationships/hyperlink" Target="http://www.nids.uct.ac.za/"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edi3x3.org/paper/exclusive-growth-rapidly-increasing-top-incomes-amidst-low-national-growth-south-africa"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econ3x3.org/article/how-inclusive-economic-growth-south-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edi3x3.org/paper/exclusive-growth-rapidly-increasing-top-incomes-amidst-low-national-growth-south-africa" TargetMode="External"/><Relationship Id="rId23" Type="http://schemas.openxmlformats.org/officeDocument/2006/relationships/hyperlink" Target="http://www.econ3x3.org/article/wealth-inequality-%E2%80%93-striking-new-insights-tax-data" TargetMode="External"/><Relationship Id="rId10" Type="http://schemas.openxmlformats.org/officeDocument/2006/relationships/hyperlink" Target="http://www.econ3x3.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aldru.uct.ac.za/"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tse.com/Analytics/Factsheets/temp/7eece384-52ac-4961-90de-61149cd91c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9053-C089-48B3-86AD-4EE4EAAF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Brynde Fisher-Jeffes</dc:creator>
  <cp:keywords/>
  <dc:description/>
  <cp:lastModifiedBy>Ihsaan Bassier</cp:lastModifiedBy>
  <cp:revision>2</cp:revision>
  <cp:lastPrinted>2018-08-28T10:23:00Z</cp:lastPrinted>
  <dcterms:created xsi:type="dcterms:W3CDTF">2018-09-10T13:49:00Z</dcterms:created>
  <dcterms:modified xsi:type="dcterms:W3CDTF">2018-09-10T13:49:00Z</dcterms:modified>
</cp:coreProperties>
</file>